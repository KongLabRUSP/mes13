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32A4A17D" w:rsidR="00FD337F" w:rsidRDefault="00562998">
      <w:pPr>
        <w:rPr>
          <w:rFonts w:ascii="Times New Roman" w:hAnsi="Times New Roman" w:cs="Times New Roman"/>
          <w:b/>
        </w:rPr>
      </w:pPr>
      <w:bookmarkStart w:id="0" w:name="_Hlk530261100"/>
      <w:bookmarkStart w:id="1" w:name="_Hlk535410358"/>
      <w:r w:rsidRPr="00562998">
        <w:rPr>
          <w:rFonts w:ascii="Times New Roman" w:hAnsi="Times New Roman" w:cs="Times New Roman"/>
          <w:b/>
        </w:rPr>
        <w:t xml:space="preserve">DNA </w:t>
      </w:r>
      <w:bookmarkStart w:id="2" w:name="_Hlk529914790"/>
      <w:r w:rsidRPr="00562998">
        <w:rPr>
          <w:rFonts w:ascii="Times New Roman" w:hAnsi="Times New Roman" w:cs="Times New Roman"/>
          <w:b/>
        </w:rPr>
        <w:t xml:space="preserve">methylome and transcriptome </w:t>
      </w:r>
      <w:bookmarkEnd w:id="0"/>
      <w:bookmarkEnd w:id="2"/>
      <w:r w:rsidRPr="00562998">
        <w:rPr>
          <w:rFonts w:ascii="Times New Roman" w:hAnsi="Times New Roman" w:cs="Times New Roman"/>
          <w:b/>
        </w:rPr>
        <w:t xml:space="preserve">alterations in a high-glucose induced </w:t>
      </w:r>
      <w:r w:rsidR="00735F32" w:rsidRPr="004E2E54">
        <w:rPr>
          <w:rFonts w:ascii="Times New Roman" w:hAnsi="Times New Roman" w:cs="Times New Roman"/>
          <w:b/>
        </w:rPr>
        <w:t xml:space="preserve">diabetic nephropathy </w:t>
      </w:r>
      <w:r w:rsidRPr="00562998">
        <w:rPr>
          <w:rFonts w:ascii="Times New Roman" w:hAnsi="Times New Roman" w:cs="Times New Roman"/>
          <w:b/>
        </w:rPr>
        <w:t>cell</w:t>
      </w:r>
      <w:r w:rsidR="004E2E54">
        <w:rPr>
          <w:rFonts w:ascii="Times New Roman" w:hAnsi="Times New Roman" w:cs="Times New Roman"/>
          <w:b/>
        </w:rPr>
        <w:t>ular</w:t>
      </w:r>
      <w:r w:rsidRPr="00562998">
        <w:rPr>
          <w:rFonts w:ascii="Times New Roman" w:hAnsi="Times New Roman" w:cs="Times New Roman"/>
          <w:b/>
        </w:rPr>
        <w:t xml:space="preserve"> model and </w:t>
      </w:r>
      <w:ins w:id="3" w:author="Sargsyan, Davit [JRDUS]" w:date="2019-02-25T11:30:00Z">
        <w:r w:rsidR="00CB4CBE">
          <w:rPr>
            <w:rFonts w:ascii="Times New Roman" w:hAnsi="Times New Roman" w:cs="Times New Roman"/>
            <w:b/>
          </w:rPr>
          <w:t>i</w:t>
        </w:r>
      </w:ins>
      <w:del w:id="4" w:author="Sargsyan, Davit [JRDUS]" w:date="2019-02-25T11:30:00Z">
        <w:r w:rsidRPr="00562998" w:rsidDel="00CB4CBE">
          <w:rPr>
            <w:rFonts w:ascii="Times New Roman" w:hAnsi="Times New Roman" w:cs="Times New Roman"/>
            <w:b/>
          </w:rPr>
          <w:delText>I</w:delText>
        </w:r>
      </w:del>
      <w:r w:rsidRPr="00562998">
        <w:rPr>
          <w:rFonts w:ascii="Times New Roman" w:hAnsi="Times New Roman" w:cs="Times New Roman"/>
          <w:b/>
        </w:rPr>
        <w:t xml:space="preserve">dentification of novel targets </w:t>
      </w:r>
      <w:r w:rsidR="00735F32">
        <w:rPr>
          <w:rFonts w:ascii="Times New Roman" w:hAnsi="Times New Roman" w:cs="Times New Roman"/>
          <w:b/>
        </w:rPr>
        <w:t>for</w:t>
      </w:r>
      <w:r w:rsidRPr="00562998">
        <w:rPr>
          <w:rFonts w:ascii="Times New Roman" w:hAnsi="Times New Roman" w:cs="Times New Roman"/>
          <w:b/>
        </w:rPr>
        <w:t xml:space="preserve">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bookmarkEnd w:id="1"/>
    <w:p w14:paraId="7CA4DAD7" w14:textId="63D8D81A" w:rsidR="00CD434C" w:rsidRPr="00B50807" w:rsidRDefault="00CD434C">
      <w:pPr>
        <w:rPr>
          <w:rFonts w:ascii="Times New Roman" w:hAnsi="Times New Roman" w:cs="Times New Roman"/>
          <w:b/>
          <w:vertAlign w:val="superscript"/>
        </w:rPr>
      </w:pPr>
      <w:proofErr w:type="spellStart"/>
      <w:r>
        <w:rPr>
          <w:rFonts w:ascii="Times New Roman" w:hAnsi="Times New Roman" w:cs="Times New Roman"/>
          <w:b/>
        </w:rPr>
        <w:t>Wenji</w:t>
      </w:r>
      <w:proofErr w:type="spellEnd"/>
      <w:r>
        <w:rPr>
          <w:rFonts w:ascii="Times New Roman" w:hAnsi="Times New Roman" w:cs="Times New Roman"/>
          <w:b/>
        </w:rPr>
        <w:t xml:space="preserve"> Li</w:t>
      </w:r>
      <w:r w:rsidR="00345946">
        <w:rPr>
          <w:rFonts w:ascii="Times New Roman" w:hAnsi="Times New Roman" w:cs="Times New Roman"/>
          <w:b/>
        </w:rPr>
        <w:t xml:space="preserve"> </w:t>
      </w:r>
      <w:proofErr w:type="spellStart"/>
      <w:r w:rsidR="00345946" w:rsidRPr="00345946">
        <w:rPr>
          <w:rFonts w:ascii="Times New Roman" w:hAnsi="Times New Roman" w:cs="Times New Roman"/>
          <w:b/>
          <w:vertAlign w:val="superscript"/>
        </w:rPr>
        <w:t>a,b,c</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 xml:space="preserve">Davit </w:t>
      </w:r>
      <w:proofErr w:type="spellStart"/>
      <w:r w:rsidR="00006772" w:rsidRPr="00006772">
        <w:rPr>
          <w:rFonts w:ascii="Times New Roman" w:hAnsi="Times New Roman" w:cs="Times New Roman"/>
          <w:b/>
        </w:rPr>
        <w:t>Sargsyan</w:t>
      </w:r>
      <w:r w:rsid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7A2633" w:rsidRPr="007A2633">
        <w:rPr>
          <w:rFonts w:ascii="Times New Roman" w:hAnsi="Times New Roman" w:cs="Times New Roman"/>
          <w:b/>
          <w:vertAlign w:val="superscript"/>
        </w:rPr>
        <w:t>#</w:t>
      </w:r>
      <w:r>
        <w:rPr>
          <w:rFonts w:ascii="Times New Roman" w:hAnsi="Times New Roman" w:cs="Times New Roman"/>
          <w:b/>
        </w:rPr>
        <w:t xml:space="preserve">, </w:t>
      </w:r>
      <w:r w:rsidR="009B2C55">
        <w:rPr>
          <w:rFonts w:ascii="Times New Roman" w:hAnsi="Times New Roman" w:cs="Times New Roman"/>
          <w:b/>
        </w:rPr>
        <w:t xml:space="preserve">Renyi </w:t>
      </w:r>
      <w:proofErr w:type="spellStart"/>
      <w:r w:rsidR="009B2C55">
        <w:rPr>
          <w:rFonts w:ascii="Times New Roman" w:hAnsi="Times New Roman" w:cs="Times New Roman"/>
          <w:b/>
        </w:rPr>
        <w:t>Wu</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sidR="009B2C55">
        <w:rPr>
          <w:rFonts w:ascii="Times New Roman" w:hAnsi="Times New Roman" w:cs="Times New Roman"/>
          <w:b/>
        </w:rPr>
        <w:t xml:space="preserve">,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Li</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w:t>
      </w:r>
      <w:proofErr w:type="spellEnd"/>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t>
      </w:r>
      <w:proofErr w:type="spellStart"/>
      <w:r w:rsidR="009B2C55">
        <w:rPr>
          <w:rFonts w:ascii="Times New Roman" w:hAnsi="Times New Roman" w:cs="Times New Roman"/>
          <w:b/>
        </w:rPr>
        <w:t>Wang</w:t>
      </w:r>
      <w:r w:rsidR="00345946" w:rsidRPr="00345946">
        <w:rPr>
          <w:rFonts w:ascii="Times New Roman" w:hAnsi="Times New Roman" w:cs="Times New Roman"/>
          <w:b/>
          <w:vertAlign w:val="superscript"/>
        </w:rPr>
        <w:t>c</w:t>
      </w:r>
      <w:r w:rsidR="0089298D">
        <w:rPr>
          <w:rFonts w:ascii="Times New Roman" w:hAnsi="Times New Roman" w:cs="Times New Roman"/>
          <w:b/>
          <w:vertAlign w:val="superscript"/>
        </w:rPr>
        <w:t>,d,e</w:t>
      </w:r>
      <w:proofErr w:type="spellEnd"/>
      <w:r w:rsidR="009B2C55">
        <w:rPr>
          <w:rFonts w:ascii="Times New Roman" w:hAnsi="Times New Roman" w:cs="Times New Roman"/>
          <w:b/>
        </w:rPr>
        <w:t xml:space="preserve">, </w:t>
      </w:r>
      <w:r w:rsidR="00B50807" w:rsidRPr="00B50807">
        <w:rPr>
          <w:rFonts w:ascii="Times New Roman" w:hAnsi="Times New Roman" w:cs="Times New Roman"/>
          <w:b/>
        </w:rPr>
        <w:t xml:space="preserve">Ah-Ng </w:t>
      </w:r>
      <w:proofErr w:type="spellStart"/>
      <w:r w:rsidR="00B50807" w:rsidRPr="00B50807">
        <w:rPr>
          <w:rFonts w:ascii="Times New Roman" w:hAnsi="Times New Roman" w:cs="Times New Roman"/>
          <w:b/>
        </w:rPr>
        <w:t>Kong</w:t>
      </w:r>
      <w:r w:rsidR="00345946" w:rsidRPr="00345946">
        <w:rPr>
          <w:rFonts w:ascii="Times New Roman" w:hAnsi="Times New Roman" w:cs="Times New Roman"/>
          <w:b/>
          <w:vertAlign w:val="superscript"/>
        </w:rPr>
        <w:t>c</w:t>
      </w:r>
      <w:r w:rsidR="00345946">
        <w:rPr>
          <w:rFonts w:ascii="Times New Roman" w:hAnsi="Times New Roman" w:cs="Times New Roman"/>
          <w:b/>
          <w:vertAlign w:val="superscript"/>
        </w:rPr>
        <w:t>,</w:t>
      </w:r>
      <w:r w:rsidR="0089298D">
        <w:rPr>
          <w:rFonts w:ascii="Times New Roman" w:hAnsi="Times New Roman" w:cs="Times New Roman"/>
          <w:b/>
          <w:vertAlign w:val="superscript"/>
        </w:rPr>
        <w:t>d</w:t>
      </w:r>
      <w:proofErr w:type="spellEnd"/>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4D1AAC60" w:rsidR="000717FD" w:rsidRPr="00345946" w:rsidRDefault="00345946">
      <w:pPr>
        <w:rPr>
          <w:rFonts w:ascii="Times New Roman" w:hAnsi="Times New Roman" w:cs="Times New Roman"/>
        </w:rPr>
      </w:pPr>
      <w:r w:rsidRPr="00345946">
        <w:rPr>
          <w:rFonts w:ascii="Times New Roman" w:hAnsi="Times New Roman" w:cs="Times New Roman"/>
          <w:vertAlign w:val="superscript"/>
        </w:rPr>
        <w:t>a,</w:t>
      </w:r>
      <w:r w:rsidRPr="00345946">
        <w:t xml:space="preserve"> </w:t>
      </w:r>
      <w:r w:rsidRPr="00345946">
        <w:rPr>
          <w:rFonts w:ascii="Times New Roman" w:hAnsi="Times New Roman" w:cs="Times New Roman"/>
        </w:rPr>
        <w:t>Institute of Translational Medicine, Medical College, Yangzhou University, Yangzhou, 225001, PR China</w:t>
      </w:r>
    </w:p>
    <w:p w14:paraId="0D3A051B" w14:textId="2A4C201E" w:rsidR="00345946" w:rsidRPr="00345946" w:rsidRDefault="00345946">
      <w:pPr>
        <w:rPr>
          <w:rFonts w:ascii="Times New Roman" w:hAnsi="Times New Roman" w:cs="Times New Roman"/>
        </w:rPr>
      </w:pPr>
      <w:r w:rsidRPr="00345946">
        <w:rPr>
          <w:rFonts w:ascii="Times New Roman" w:hAnsi="Times New Roman" w:cs="Times New Roman"/>
          <w:vertAlign w:val="superscript"/>
        </w:rPr>
        <w:t>b,</w:t>
      </w:r>
      <w:r w:rsidRPr="00345946">
        <w:t xml:space="preserve"> </w:t>
      </w:r>
      <w:r w:rsidRPr="00345946">
        <w:rPr>
          <w:rFonts w:ascii="Times New Roman" w:hAnsi="Times New Roman" w:cs="Times New Roman"/>
        </w:rPr>
        <w:t>Jiangsu Key laboratory of integrated traditional Chinese and Western Medicine for prevention and treatment of Senile Diseases, Yangzhou University, Yangzhou, 225001, PR China</w:t>
      </w:r>
    </w:p>
    <w:p w14:paraId="7F14B606" w14:textId="478A23DE" w:rsidR="00345946" w:rsidRDefault="00345946" w:rsidP="009B6577">
      <w:pPr>
        <w:rPr>
          <w:rFonts w:ascii="Times New Roman" w:hAnsi="Times New Roman" w:cs="Times New Roman"/>
        </w:rPr>
      </w:pPr>
      <w:r w:rsidRPr="00345946">
        <w:rPr>
          <w:rFonts w:ascii="Times New Roman" w:hAnsi="Times New Roman" w:cs="Times New Roman"/>
          <w:vertAlign w:val="superscript"/>
        </w:rPr>
        <w:t>c,</w:t>
      </w:r>
      <w:r w:rsidR="009B6577" w:rsidRPr="009B6577">
        <w:t xml:space="preserve"> </w:t>
      </w:r>
      <w:r w:rsidR="009B6577" w:rsidRPr="009B6577">
        <w:rPr>
          <w:rFonts w:ascii="Times New Roman" w:hAnsi="Times New Roman" w:cs="Times New Roman"/>
        </w:rPr>
        <w:t>Department of Pharmaceutics, Ernest Mario School of Pharmacy, Rutgers, The State University of New Jersey, 160 Frelinghuysen Road, Piscataway, NJ 08854, USA</w:t>
      </w:r>
    </w:p>
    <w:p w14:paraId="198EE560" w14:textId="252BE169" w:rsidR="0089298D" w:rsidRDefault="0089298D" w:rsidP="0089298D">
      <w:pPr>
        <w:rPr>
          <w:rFonts w:ascii="Times New Roman" w:hAnsi="Times New Roman" w:cs="Times New Roman"/>
        </w:rPr>
      </w:pPr>
      <w:r w:rsidRPr="0089298D">
        <w:rPr>
          <w:rFonts w:ascii="Times New Roman" w:hAnsi="Times New Roman" w:cs="Times New Roman"/>
          <w:vertAlign w:val="superscript"/>
        </w:rPr>
        <w:t>d,</w:t>
      </w:r>
      <w:r>
        <w:rPr>
          <w:rFonts w:ascii="Times New Roman" w:hAnsi="Times New Roman" w:cs="Times New Roman"/>
          <w:vertAlign w:val="superscript"/>
        </w:rPr>
        <w:t xml:space="preserve"> </w:t>
      </w:r>
      <w:r w:rsidRPr="0089298D">
        <w:rPr>
          <w:rFonts w:ascii="Times New Roman" w:hAnsi="Times New Roman" w:cs="Times New Roman"/>
        </w:rPr>
        <w:t>Center for Phytochemical Epigenome Studies, Ernest Mario School</w:t>
      </w:r>
      <w:r>
        <w:rPr>
          <w:rFonts w:ascii="Times New Roman" w:hAnsi="Times New Roman" w:cs="Times New Roman"/>
        </w:rPr>
        <w:t xml:space="preserve"> </w:t>
      </w:r>
      <w:r w:rsidRPr="0089298D">
        <w:rPr>
          <w:rFonts w:ascii="Times New Roman" w:hAnsi="Times New Roman" w:cs="Times New Roman"/>
        </w:rPr>
        <w:t>of Pharmacy, The State University of New Jersey, Piscataway, NJ 08854, USA.</w:t>
      </w:r>
    </w:p>
    <w:p w14:paraId="0159D60D" w14:textId="0A874410" w:rsidR="0089298D" w:rsidRDefault="0089298D" w:rsidP="0089298D">
      <w:pPr>
        <w:rPr>
          <w:rFonts w:ascii="Times New Roman" w:hAnsi="Times New Roman" w:cs="Times New Roman"/>
        </w:rPr>
      </w:pPr>
      <w:r w:rsidRPr="0089298D">
        <w:rPr>
          <w:rFonts w:ascii="Times New Roman" w:hAnsi="Times New Roman" w:cs="Times New Roman"/>
          <w:vertAlign w:val="superscript"/>
        </w:rPr>
        <w:t>e,</w:t>
      </w:r>
      <w:r>
        <w:rPr>
          <w:rFonts w:ascii="Times New Roman" w:hAnsi="Times New Roman" w:cs="Times New Roman"/>
        </w:rPr>
        <w:t xml:space="preserve"> </w:t>
      </w:r>
      <w:r w:rsidRPr="0089298D">
        <w:rPr>
          <w:rFonts w:ascii="Times New Roman" w:hAnsi="Times New Roman" w:cs="Times New Roman"/>
        </w:rPr>
        <w:t>Graduate Program in Pharmaceutical Sciences, Ernest Mario</w:t>
      </w:r>
      <w:r>
        <w:rPr>
          <w:rFonts w:ascii="Times New Roman" w:hAnsi="Times New Roman" w:cs="Times New Roman"/>
        </w:rPr>
        <w:t xml:space="preserve"> </w:t>
      </w:r>
      <w:r w:rsidRPr="0089298D">
        <w:rPr>
          <w:rFonts w:ascii="Times New Roman" w:hAnsi="Times New Roman" w:cs="Times New Roman"/>
        </w:rPr>
        <w:t>School of Pharmacy, The State University of New Jersey, Piscataway, NJ 08854,</w:t>
      </w:r>
      <w:r>
        <w:rPr>
          <w:rFonts w:ascii="Times New Roman" w:hAnsi="Times New Roman" w:cs="Times New Roman"/>
        </w:rPr>
        <w:t xml:space="preserve"> </w:t>
      </w:r>
      <w:r w:rsidRPr="0089298D">
        <w:rPr>
          <w:rFonts w:ascii="Times New Roman" w:hAnsi="Times New Roman" w:cs="Times New Roman"/>
        </w:rPr>
        <w:t>USA.</w:t>
      </w:r>
    </w:p>
    <w:p w14:paraId="20726204" w14:textId="77777777" w:rsidR="009B6577" w:rsidRPr="009B6577" w:rsidRDefault="009B6577" w:rsidP="009B6577">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345946">
        <w:rPr>
          <w:rFonts w:ascii="Times New Roman" w:hAnsi="Times New Roman" w:cs="Times New Roman"/>
          <w:vertAlign w:val="superscript"/>
        </w:rPr>
        <w:t>#</w:t>
      </w: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3EA25B0D"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324D62">
        <w:rPr>
          <w:rFonts w:ascii="Times New Roman" w:hAnsi="Times New Roman" w:cs="Times New Roman"/>
        </w:rPr>
        <w:t>February</w:t>
      </w:r>
      <w:r w:rsidR="009B198C">
        <w:rPr>
          <w:rFonts w:ascii="Times New Roman" w:hAnsi="Times New Roman" w:cs="Times New Roman"/>
        </w:rPr>
        <w:t xml:space="preserve"> </w:t>
      </w:r>
      <w:r w:rsidR="00A04F98">
        <w:rPr>
          <w:rFonts w:ascii="Times New Roman" w:hAnsi="Times New Roman" w:cs="Times New Roman" w:hint="eastAsia"/>
        </w:rPr>
        <w:t>2</w:t>
      </w:r>
      <w:r w:rsidR="00324D62">
        <w:rPr>
          <w:rFonts w:ascii="Times New Roman" w:hAnsi="Times New Roman" w:cs="Times New Roman"/>
        </w:rPr>
        <w:t>4</w:t>
      </w:r>
      <w:r w:rsidR="009B198C" w:rsidRPr="009B198C">
        <w:rPr>
          <w:rFonts w:ascii="Times New Roman" w:hAnsi="Times New Roman" w:cs="Times New Roman"/>
          <w:vertAlign w:val="superscript"/>
        </w:rPr>
        <w:t>th</w:t>
      </w:r>
      <w:r w:rsidR="009B198C">
        <w:rPr>
          <w:rFonts w:ascii="Times New Roman" w:hAnsi="Times New Roman" w:cs="Times New Roman"/>
        </w:rPr>
        <w:t>, 2019</w:t>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2E7E8554" w14:textId="30B8F263" w:rsidR="00FD337F" w:rsidRPr="00FD337F" w:rsidRDefault="00F645C5" w:rsidP="00244B21">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proofErr w:type="spellStart"/>
      <w:r w:rsidR="00244B21" w:rsidRPr="00FD7C39">
        <w:rPr>
          <w:rFonts w:ascii="Times New Roman" w:hAnsi="Times New Roman" w:cs="Times New Roman"/>
        </w:rPr>
        <w:t>Tanshinon</w:t>
      </w:r>
      <w:r w:rsidR="00244B21">
        <w:rPr>
          <w:rFonts w:ascii="Times New Roman" w:hAnsi="Times New Roman" w:cs="Times New Roman"/>
        </w:rPr>
        <w:t>e</w:t>
      </w:r>
      <w:proofErr w:type="spellEnd"/>
      <w:r w:rsidR="00244B21">
        <w:rPr>
          <w:rFonts w:ascii="Times New Roman" w:hAnsi="Times New Roman" w:cs="Times New Roman"/>
        </w:rPr>
        <w:t xml:space="preserve"> IIA (</w:t>
      </w:r>
      <w:r w:rsidR="00244B21" w:rsidRPr="00D53DD5">
        <w:rPr>
          <w:rFonts w:ascii="Times New Roman" w:hAnsi="Times New Roman" w:cs="Times New Roman"/>
        </w:rPr>
        <w:t>TIIA</w:t>
      </w:r>
      <w:r w:rsidR="00244B21">
        <w:rPr>
          <w:rFonts w:ascii="Times New Roman" w:hAnsi="Times New Roman" w:cs="Times New Roman"/>
        </w:rPr>
        <w:t xml:space="preserve">), </w:t>
      </w:r>
      <w:r w:rsidR="00244B21" w:rsidRPr="00FD7C39">
        <w:rPr>
          <w:rFonts w:ascii="Times New Roman" w:hAnsi="Times New Roman" w:cs="Times New Roman"/>
        </w:rPr>
        <w:t>a diterpene quinone phytochemical</w:t>
      </w:r>
      <w:r w:rsidR="00244B21">
        <w:rPr>
          <w:rFonts w:ascii="Times New Roman" w:hAnsi="Times New Roman" w:cs="Times New Roman"/>
        </w:rPr>
        <w:t xml:space="preserve"> has been shown to possess antioxidant, anti-inflammatory, epigenetic effects and </w:t>
      </w:r>
      <w:r w:rsidR="00244B21" w:rsidRPr="00D53DD5">
        <w:rPr>
          <w:rFonts w:ascii="Times New Roman" w:hAnsi="Times New Roman" w:cs="Times New Roman"/>
        </w:rPr>
        <w:t xml:space="preserve">protective effects </w:t>
      </w:r>
      <w:r w:rsidR="00244B21">
        <w:rPr>
          <w:rFonts w:ascii="Times New Roman" w:hAnsi="Times New Roman" w:cs="Times New Roman"/>
        </w:rPr>
        <w:t>against DN by inhibiting ROS induced by high glucose (HG).</w:t>
      </w:r>
      <w:r w:rsidR="00244B21" w:rsidRPr="00244B21">
        <w:t xml:space="preserve"> </w:t>
      </w:r>
      <w:r w:rsidR="00244B21" w:rsidRPr="00244B21">
        <w:rPr>
          <w:rFonts w:ascii="Times New Roman" w:hAnsi="Times New Roman" w:cs="Times New Roman"/>
        </w:rPr>
        <w:t xml:space="preserve">However, transcriptomic and epigenomic study of DN and the protective effect of TIIA are lacking.  </w:t>
      </w:r>
      <w:r w:rsidR="00244B21">
        <w:rPr>
          <w:rFonts w:ascii="Times New Roman" w:hAnsi="Times New Roman" w:cs="Times New Roman"/>
        </w:rPr>
        <w:t xml:space="preserve">In this study, next-generation sequencing (NGS) of RNA and DNA methylation profiles on the potential underlying mechanisms of a DN model of mouse </w:t>
      </w:r>
      <w:r w:rsidR="00244B21" w:rsidRPr="00787AFA">
        <w:rPr>
          <w:rFonts w:ascii="Times New Roman" w:hAnsi="Times New Roman" w:cs="Times New Roman"/>
        </w:rPr>
        <w:t xml:space="preserve">kidney mesangial </w:t>
      </w:r>
      <w:ins w:id="5" w:author="Sargsyan, Davit [JRDUS]" w:date="2019-02-25T14:08:00Z">
        <w:r w:rsidR="00800012">
          <w:rPr>
            <w:rFonts w:ascii="Times New Roman" w:hAnsi="Times New Roman" w:cs="Times New Roman"/>
          </w:rPr>
          <w:t>MES</w:t>
        </w:r>
      </w:ins>
      <w:del w:id="6" w:author="Sargsyan, Davit [JRDUS]" w:date="2019-02-25T14:08:00Z">
        <w:r w:rsidR="00244B21" w:rsidDel="00800012">
          <w:rPr>
            <w:rFonts w:ascii="Times New Roman" w:hAnsi="Times New Roman" w:cs="Times New Roman"/>
          </w:rPr>
          <w:delText>mes</w:delText>
        </w:r>
      </w:del>
      <w:r w:rsidR="00244B21">
        <w:rPr>
          <w:rFonts w:ascii="Times New Roman" w:hAnsi="Times New Roman" w:cs="Times New Roman"/>
        </w:rPr>
        <w:t xml:space="preserve">13 </w:t>
      </w:r>
      <w:r w:rsidR="00244B21" w:rsidRPr="00787AFA">
        <w:rPr>
          <w:rFonts w:ascii="Times New Roman" w:hAnsi="Times New Roman" w:cs="Times New Roman"/>
        </w:rPr>
        <w:t>cells</w:t>
      </w:r>
      <w:r w:rsidR="00244B21">
        <w:rPr>
          <w:rFonts w:ascii="Times New Roman" w:hAnsi="Times New Roman" w:cs="Times New Roman"/>
        </w:rPr>
        <w:t xml:space="preserve"> challenged with HG and treat</w:t>
      </w:r>
      <w:ins w:id="7" w:author="Sargsyan, Davit [JRDUS]" w:date="2019-02-25T14:32:00Z">
        <w:r w:rsidR="00DF50FF">
          <w:rPr>
            <w:rFonts w:ascii="Times New Roman" w:hAnsi="Times New Roman" w:cs="Times New Roman"/>
          </w:rPr>
          <w:t>ed</w:t>
        </w:r>
      </w:ins>
      <w:del w:id="8" w:author="Sargsyan, Davit [JRDUS]" w:date="2019-02-25T14:32:00Z">
        <w:r w:rsidR="00244B21" w:rsidDel="00DF50FF">
          <w:rPr>
            <w:rFonts w:ascii="Times New Roman" w:hAnsi="Times New Roman" w:cs="Times New Roman"/>
          </w:rPr>
          <w:delText>ment</w:delText>
        </w:r>
      </w:del>
      <w:r w:rsidR="00244B21">
        <w:rPr>
          <w:rFonts w:ascii="Times New Roman" w:hAnsi="Times New Roman" w:cs="Times New Roman"/>
        </w:rPr>
        <w:t xml:space="preserve"> with </w:t>
      </w:r>
      <w:r w:rsidR="00244B21" w:rsidRPr="00D53DD5">
        <w:rPr>
          <w:rFonts w:ascii="Times New Roman" w:hAnsi="Times New Roman" w:cs="Times New Roman"/>
        </w:rPr>
        <w:t xml:space="preserve">TIIA </w:t>
      </w:r>
      <w:r w:rsidR="00244B21">
        <w:rPr>
          <w:rFonts w:ascii="Times New Roman" w:hAnsi="Times New Roman" w:cs="Times New Roman"/>
        </w:rPr>
        <w:t>were conducted.</w:t>
      </w:r>
      <w:r w:rsidR="00835605">
        <w:rPr>
          <w:rFonts w:ascii="Times New Roman" w:hAnsi="Times New Roman" w:cs="Times New Roman"/>
        </w:rPr>
        <w:t xml:space="preserve"> Bioinformatic</w:t>
      </w:r>
      <w:ins w:id="9" w:author="Sargsyan, Davit [JRDUS]" w:date="2019-02-25T14:09:00Z">
        <w:r w:rsidR="00800012">
          <w:rPr>
            <w:rFonts w:ascii="Times New Roman" w:hAnsi="Times New Roman" w:cs="Times New Roman"/>
          </w:rPr>
          <w:t>s</w:t>
        </w:r>
      </w:ins>
      <w:r w:rsidR="00244B21">
        <w:rPr>
          <w:rFonts w:ascii="Times New Roman" w:hAnsi="Times New Roman" w:cs="Times New Roman"/>
        </w:rPr>
        <w:t xml:space="preserve"> </w:t>
      </w:r>
      <w:r w:rsidR="00835605">
        <w:rPr>
          <w:rFonts w:ascii="Times New Roman" w:hAnsi="Times New Roman" w:cs="Times New Roman"/>
        </w:rPr>
        <w:t xml:space="preserve">analysis </w:t>
      </w:r>
      <w:r w:rsidR="00244B21">
        <w:rPr>
          <w:rFonts w:ascii="Times New Roman" w:hAnsi="Times New Roman" w:cs="Times New Roman"/>
        </w:rPr>
        <w:t xml:space="preserve">coupled with Ingenuity Pathway </w:t>
      </w:r>
      <w:ins w:id="10" w:author="Sargsyan, Davit [JRDUS]" w:date="2019-02-25T14:33:00Z">
        <w:r w:rsidR="00DF50FF">
          <w:rPr>
            <w:rFonts w:ascii="Times New Roman" w:hAnsi="Times New Roman" w:cs="Times New Roman"/>
          </w:rPr>
          <w:t>A</w:t>
        </w:r>
      </w:ins>
      <w:del w:id="11" w:author="Sargsyan, Davit [JRDUS]" w:date="2019-02-25T14:33:00Z">
        <w:r w:rsidR="00244B21" w:rsidDel="00DF50FF">
          <w:rPr>
            <w:rFonts w:ascii="Times New Roman" w:hAnsi="Times New Roman" w:cs="Times New Roman"/>
          </w:rPr>
          <w:delText>a</w:delText>
        </w:r>
      </w:del>
      <w:r w:rsidR="00244B21">
        <w:rPr>
          <w:rFonts w:ascii="Times New Roman" w:hAnsi="Times New Roman" w:cs="Times New Roman"/>
        </w:rPr>
        <w:t>nalysis (IPA) w</w:t>
      </w:r>
      <w:r w:rsidR="00835605">
        <w:rPr>
          <w:rFonts w:ascii="Times New Roman" w:hAnsi="Times New Roman" w:cs="Times New Roman"/>
        </w:rPr>
        <w:t>ere</w:t>
      </w:r>
      <w:r w:rsidR="00244B21">
        <w:rPr>
          <w:rFonts w:ascii="Times New Roman" w:hAnsi="Times New Roman" w:cs="Times New Roman"/>
        </w:rPr>
        <w:t xml:space="preserve"> performed</w:t>
      </w:r>
      <w:ins w:id="12" w:author="Sargsyan, Davit [JRDUS]" w:date="2019-02-25T11:37:00Z">
        <w:r w:rsidR="00CB4CBE">
          <w:rPr>
            <w:rFonts w:ascii="Times New Roman" w:hAnsi="Times New Roman" w:cs="Times New Roman"/>
          </w:rPr>
          <w:t>,</w:t>
        </w:r>
      </w:ins>
      <w:r w:rsidR="00244B21">
        <w:rPr>
          <w:rFonts w:ascii="Times New Roman" w:hAnsi="Times New Roman" w:cs="Times New Roman"/>
        </w:rPr>
        <w:t xml:space="preserve"> and 1,780</w:t>
      </w:r>
      <w:r w:rsidR="00244B21" w:rsidRPr="00BA2917">
        <w:rPr>
          <w:rFonts w:ascii="Times New Roman" w:hAnsi="Times New Roman" w:cs="Times New Roman"/>
        </w:rPr>
        <w:t xml:space="preserve"> genes</w:t>
      </w:r>
      <w:ins w:id="13" w:author="Sargsyan, Davit [JRDUS]" w:date="2019-02-25T11:31:00Z">
        <w:r w:rsidR="00CB4CBE">
          <w:rPr>
            <w:rFonts w:ascii="Times New Roman" w:hAnsi="Times New Roman" w:cs="Times New Roman"/>
          </w:rPr>
          <w:t xml:space="preserve"> in</w:t>
        </w:r>
      </w:ins>
      <w:del w:id="14" w:author="Sargsyan, Davit [JRDUS]" w:date="2019-02-25T11:31:00Z">
        <w:r w:rsidR="00244B21" w:rsidRPr="00BA2917" w:rsidDel="00CB4CBE">
          <w:rPr>
            <w:rFonts w:ascii="Times New Roman" w:hAnsi="Times New Roman" w:cs="Times New Roman"/>
          </w:rPr>
          <w:delText xml:space="preserve"> from</w:delText>
        </w:r>
      </w:del>
      <w:r w:rsidR="00244B21" w:rsidRPr="00BA2917">
        <w:rPr>
          <w:rFonts w:ascii="Times New Roman" w:hAnsi="Times New Roman" w:cs="Times New Roman"/>
        </w:rPr>
        <w:t xml:space="preserve"> HG</w:t>
      </w:r>
      <w:ins w:id="15" w:author="Sargsyan, Davit [JRDUS]" w:date="2019-02-25T11:38:00Z">
        <w:r w:rsidR="00CB4CBE">
          <w:rPr>
            <w:rFonts w:ascii="Times New Roman" w:hAnsi="Times New Roman" w:cs="Times New Roman"/>
          </w:rPr>
          <w:t xml:space="preserve"> vs. </w:t>
        </w:r>
      </w:ins>
      <w:del w:id="16" w:author="Sargsyan, Davit [JRDUS]" w:date="2019-02-25T11:38:00Z">
        <w:r w:rsidR="00244B21" w:rsidRPr="00BA2917" w:rsidDel="00CB4CBE">
          <w:rPr>
            <w:rFonts w:ascii="Times New Roman" w:hAnsi="Times New Roman" w:cs="Times New Roman"/>
          </w:rPr>
          <w:delText>/</w:delText>
        </w:r>
      </w:del>
      <w:r w:rsidR="00244B21" w:rsidRPr="00BA2917">
        <w:rPr>
          <w:rFonts w:ascii="Times New Roman" w:hAnsi="Times New Roman" w:cs="Times New Roman"/>
        </w:rPr>
        <w:t xml:space="preserve">LG and </w:t>
      </w:r>
      <w:r w:rsidR="00244B21" w:rsidRPr="00244B21">
        <w:rPr>
          <w:rFonts w:ascii="Times New Roman" w:hAnsi="Times New Roman" w:cs="Times New Roman"/>
        </w:rPr>
        <w:t xml:space="preserve">1,416 </w:t>
      </w:r>
      <w:r w:rsidR="00244B21" w:rsidRPr="00BA2917">
        <w:rPr>
          <w:rFonts w:ascii="Times New Roman" w:hAnsi="Times New Roman" w:cs="Times New Roman"/>
        </w:rPr>
        <w:t xml:space="preserve">genes </w:t>
      </w:r>
      <w:ins w:id="17" w:author="Sargsyan, Davit [JRDUS]" w:date="2019-02-25T11:38:00Z">
        <w:r w:rsidR="00CB4CBE">
          <w:rPr>
            <w:rFonts w:ascii="Times New Roman" w:hAnsi="Times New Roman" w:cs="Times New Roman"/>
          </w:rPr>
          <w:t>in</w:t>
        </w:r>
      </w:ins>
      <w:del w:id="18" w:author="Sargsyan, Davit [JRDUS]" w:date="2019-02-25T11:38:00Z">
        <w:r w:rsidR="00244B21" w:rsidRPr="00BA2917" w:rsidDel="00CB4CBE">
          <w:rPr>
            <w:rFonts w:ascii="Times New Roman" w:hAnsi="Times New Roman" w:cs="Times New Roman"/>
          </w:rPr>
          <w:delText>from</w:delText>
        </w:r>
      </w:del>
      <w:r w:rsidR="00244B21" w:rsidRPr="00BA2917">
        <w:rPr>
          <w:rFonts w:ascii="Times New Roman" w:hAnsi="Times New Roman" w:cs="Times New Roman"/>
        </w:rPr>
        <w:t xml:space="preserve"> TIIA</w:t>
      </w:r>
      <w:ins w:id="19" w:author="Sargsyan, Davit [JRDUS]" w:date="2019-02-25T11:38:00Z">
        <w:r w:rsidR="00CB4CBE">
          <w:rPr>
            <w:rFonts w:ascii="Times New Roman" w:hAnsi="Times New Roman" w:cs="Times New Roman"/>
          </w:rPr>
          <w:t xml:space="preserve"> vs. </w:t>
        </w:r>
      </w:ins>
      <w:del w:id="20" w:author="Sargsyan, Davit [JRDUS]" w:date="2019-02-25T11:38:00Z">
        <w:r w:rsidR="00244B21" w:rsidRPr="00BA2917" w:rsidDel="00CB4CBE">
          <w:rPr>
            <w:rFonts w:ascii="Times New Roman" w:hAnsi="Times New Roman" w:cs="Times New Roman"/>
          </w:rPr>
          <w:delText>/</w:delText>
        </w:r>
      </w:del>
      <w:r w:rsidR="00244B21" w:rsidRPr="00BA2917">
        <w:rPr>
          <w:rFonts w:ascii="Times New Roman" w:hAnsi="Times New Roman" w:cs="Times New Roman"/>
        </w:rPr>
        <w:t>HG</w:t>
      </w:r>
      <w:ins w:id="21" w:author="Sargsyan, Davit [JRDUS]" w:date="2019-02-25T11:38:00Z">
        <w:r w:rsidR="00CB4CBE">
          <w:rPr>
            <w:rFonts w:ascii="Times New Roman" w:hAnsi="Times New Roman" w:cs="Times New Roman"/>
          </w:rPr>
          <w:t xml:space="preserve"> comparison</w:t>
        </w:r>
      </w:ins>
      <w:ins w:id="22" w:author="Sargsyan, Davit [JRDUS]" w:date="2019-02-25T14:33:00Z">
        <w:r w:rsidR="00DF50FF">
          <w:rPr>
            <w:rFonts w:ascii="Times New Roman" w:hAnsi="Times New Roman" w:cs="Times New Roman"/>
          </w:rPr>
          <w:t>s</w:t>
        </w:r>
      </w:ins>
      <w:ins w:id="23" w:author="Sargsyan, Davit [JRDUS]" w:date="2019-02-25T11:38:00Z">
        <w:r w:rsidR="00CB4CBE">
          <w:rPr>
            <w:rFonts w:ascii="Times New Roman" w:hAnsi="Times New Roman" w:cs="Times New Roman"/>
          </w:rPr>
          <w:t xml:space="preserve"> were identified as being differentially expressed.</w:t>
        </w:r>
      </w:ins>
      <w:r w:rsidR="00244B21" w:rsidRPr="00BA2917">
        <w:rPr>
          <w:rFonts w:ascii="Times New Roman" w:hAnsi="Times New Roman" w:cs="Times New Roman"/>
        </w:rPr>
        <w:t xml:space="preserve"> </w:t>
      </w:r>
      <w:del w:id="24" w:author="Sargsyan, Davit [JRDUS]" w:date="2019-02-25T11:39:00Z">
        <w:r w:rsidR="00244B21" w:rsidRPr="00BA2917" w:rsidDel="00CB4CBE">
          <w:rPr>
            <w:rFonts w:ascii="Times New Roman" w:hAnsi="Times New Roman" w:cs="Times New Roman"/>
          </w:rPr>
          <w:delText xml:space="preserve">with </w:delText>
        </w:r>
        <w:r w:rsidR="00244B21" w:rsidDel="00CB4CBE">
          <w:rPr>
            <w:rFonts w:ascii="Times New Roman" w:hAnsi="Times New Roman" w:cs="Times New Roman"/>
          </w:rPr>
          <w:delText xml:space="preserve">significant </w:delText>
        </w:r>
        <w:r w:rsidR="00244B21" w:rsidRPr="00BA2917" w:rsidDel="00CB4CBE">
          <w:rPr>
            <w:rFonts w:ascii="Times New Roman" w:hAnsi="Times New Roman" w:cs="Times New Roman"/>
          </w:rPr>
          <w:delText>log</w:delText>
        </w:r>
        <w:r w:rsidR="00244B21" w:rsidRPr="00244B21" w:rsidDel="00CB4CBE">
          <w:rPr>
            <w:rFonts w:ascii="Times New Roman" w:hAnsi="Times New Roman" w:cs="Times New Roman"/>
            <w:vertAlign w:val="subscript"/>
          </w:rPr>
          <w:delText>2</w:delText>
        </w:r>
        <w:r w:rsidR="00244B21" w:rsidRPr="00BA2917" w:rsidDel="00CB4CBE">
          <w:rPr>
            <w:rFonts w:ascii="Times New Roman" w:hAnsi="Times New Roman" w:cs="Times New Roman"/>
          </w:rPr>
          <w:delText xml:space="preserve"> fold change </w:delText>
        </w:r>
        <w:r w:rsidR="00244B21" w:rsidDel="00CB4CBE">
          <w:rPr>
            <w:rFonts w:ascii="Times New Roman" w:hAnsi="Times New Roman" w:cs="Times New Roman"/>
          </w:rPr>
          <w:delText xml:space="preserve">from RNA-seq were observed. </w:delText>
        </w:r>
      </w:del>
      <w:r w:rsidR="00244B21">
        <w:rPr>
          <w:rFonts w:ascii="Times New Roman" w:hAnsi="Times New Roman" w:cs="Times New Roman"/>
        </w:rPr>
        <w:t>Several pro-</w:t>
      </w:r>
      <w:r w:rsidR="00244B21" w:rsidRPr="00BA2917">
        <w:rPr>
          <w:rFonts w:ascii="Times New Roman" w:hAnsi="Times New Roman" w:cs="Times New Roman"/>
        </w:rPr>
        <w:t>inflammat</w:t>
      </w:r>
      <w:r w:rsidR="00244B21">
        <w:rPr>
          <w:rFonts w:ascii="Times New Roman" w:hAnsi="Times New Roman" w:cs="Times New Roman"/>
        </w:rPr>
        <w:t xml:space="preserve">ory </w:t>
      </w:r>
      <w:r w:rsidR="00244B21" w:rsidRPr="00BA2917">
        <w:rPr>
          <w:rFonts w:ascii="Times New Roman" w:hAnsi="Times New Roman" w:cs="Times New Roman"/>
        </w:rPr>
        <w:t>pathways</w:t>
      </w:r>
      <w:r w:rsidR="00244B21">
        <w:rPr>
          <w:rFonts w:ascii="Times New Roman" w:hAnsi="Times New Roman" w:cs="Times New Roman"/>
        </w:rPr>
        <w:t xml:space="preserve"> </w:t>
      </w:r>
      <w:ins w:id="25" w:author="Sargsyan, Davit [JRDUS]" w:date="2019-02-25T11:40:00Z">
        <w:r w:rsidR="00CB4CBE">
          <w:rPr>
            <w:rFonts w:ascii="Times New Roman" w:hAnsi="Times New Roman" w:cs="Times New Roman"/>
          </w:rPr>
          <w:t xml:space="preserve">such as </w:t>
        </w:r>
      </w:ins>
      <w:del w:id="26" w:author="Sargsyan, Davit [JRDUS]" w:date="2019-02-25T11:40:00Z">
        <w:r w:rsidR="00244B21" w:rsidDel="00CB4CBE">
          <w:rPr>
            <w:rFonts w:ascii="Times New Roman" w:hAnsi="Times New Roman" w:cs="Times New Roman"/>
          </w:rPr>
          <w:delText>like</w:delText>
        </w:r>
      </w:del>
      <w:r w:rsidR="00244B21">
        <w:rPr>
          <w:rFonts w:ascii="Times New Roman" w:hAnsi="Times New Roman" w:cs="Times New Roman"/>
        </w:rPr>
        <w:t xml:space="preserve"> l</w:t>
      </w:r>
      <w:r w:rsidR="00244B21" w:rsidRPr="00BA2917">
        <w:rPr>
          <w:rFonts w:ascii="Times New Roman" w:hAnsi="Times New Roman" w:cs="Times New Roman"/>
        </w:rPr>
        <w:t xml:space="preserve">eukotriene biosynthesis and </w:t>
      </w:r>
      <w:r w:rsidR="00244B21">
        <w:rPr>
          <w:rFonts w:ascii="Times New Roman" w:hAnsi="Times New Roman" w:cs="Times New Roman"/>
        </w:rPr>
        <w:t>e</w:t>
      </w:r>
      <w:r w:rsidR="00244B21" w:rsidRPr="00BA2917">
        <w:rPr>
          <w:rFonts w:ascii="Times New Roman" w:hAnsi="Times New Roman" w:cs="Times New Roman"/>
        </w:rPr>
        <w:t xml:space="preserve">icosanoid </w:t>
      </w:r>
      <w:r w:rsidR="00244B21">
        <w:rPr>
          <w:rFonts w:ascii="Times New Roman" w:hAnsi="Times New Roman" w:cs="Times New Roman"/>
        </w:rPr>
        <w:t>s</w:t>
      </w:r>
      <w:r w:rsidR="00244B21" w:rsidRPr="00BA2917">
        <w:rPr>
          <w:rFonts w:ascii="Times New Roman" w:hAnsi="Times New Roman" w:cs="Times New Roman"/>
        </w:rPr>
        <w:t xml:space="preserve">ignaling </w:t>
      </w:r>
      <w:r w:rsidR="00244B21">
        <w:rPr>
          <w:rFonts w:ascii="Times New Roman" w:hAnsi="Times New Roman" w:cs="Times New Roman"/>
        </w:rPr>
        <w:t xml:space="preserve">pathways </w:t>
      </w:r>
      <w:r w:rsidR="00244B21" w:rsidRPr="00BA2917">
        <w:rPr>
          <w:rFonts w:ascii="Times New Roman" w:hAnsi="Times New Roman" w:cs="Times New Roman"/>
        </w:rPr>
        <w:t>were activated by HG stimulation while TIIA treatment</w:t>
      </w:r>
      <w:del w:id="27" w:author="Sargsyan, Davit [JRDUS]" w:date="2019-02-25T11:40:00Z">
        <w:r w:rsidR="00244B21" w:rsidRPr="00BA2917" w:rsidDel="00CB4CBE">
          <w:rPr>
            <w:rFonts w:ascii="Times New Roman" w:hAnsi="Times New Roman" w:cs="Times New Roman"/>
          </w:rPr>
          <w:delText xml:space="preserve"> </w:delText>
        </w:r>
        <w:r w:rsidR="00244B21" w:rsidDel="00CB4CBE">
          <w:rPr>
            <w:rFonts w:ascii="Times New Roman" w:hAnsi="Times New Roman" w:cs="Times New Roman"/>
          </w:rPr>
          <w:delText>would</w:delText>
        </w:r>
      </w:del>
      <w:r w:rsidR="00244B21">
        <w:rPr>
          <w:rFonts w:ascii="Times New Roman" w:hAnsi="Times New Roman" w:cs="Times New Roman"/>
        </w:rPr>
        <w:t xml:space="preserve"> </w:t>
      </w:r>
      <w:r w:rsidR="00244B21" w:rsidRPr="00BA2917">
        <w:rPr>
          <w:rFonts w:ascii="Times New Roman" w:hAnsi="Times New Roman" w:cs="Times New Roman"/>
        </w:rPr>
        <w:t>enhance</w:t>
      </w:r>
      <w:ins w:id="28" w:author="Sargsyan, Davit [JRDUS]" w:date="2019-02-25T11:40:00Z">
        <w:r w:rsidR="00CB4CBE">
          <w:rPr>
            <w:rFonts w:ascii="Times New Roman" w:hAnsi="Times New Roman" w:cs="Times New Roman"/>
          </w:rPr>
          <w:t>d</w:t>
        </w:r>
      </w:ins>
      <w:r w:rsidR="00244B21" w:rsidRPr="00BA2917">
        <w:rPr>
          <w:rFonts w:ascii="Times New Roman" w:hAnsi="Times New Roman" w:cs="Times New Roman"/>
        </w:rPr>
        <w:t xml:space="preserve"> glutathione-mediated </w:t>
      </w:r>
      <w:r w:rsidR="00244B21">
        <w:rPr>
          <w:rFonts w:ascii="Times New Roman" w:hAnsi="Times New Roman" w:cs="Times New Roman"/>
        </w:rPr>
        <w:t>d</w:t>
      </w:r>
      <w:r w:rsidR="00244B21" w:rsidRPr="00BA2917">
        <w:rPr>
          <w:rFonts w:ascii="Times New Roman" w:hAnsi="Times New Roman" w:cs="Times New Roman"/>
        </w:rPr>
        <w:t xml:space="preserve">etoxification pathway to overcome </w:t>
      </w:r>
      <w:r w:rsidR="00244B21">
        <w:rPr>
          <w:rFonts w:ascii="Times New Roman" w:hAnsi="Times New Roman" w:cs="Times New Roman"/>
        </w:rPr>
        <w:t xml:space="preserve">the </w:t>
      </w:r>
      <w:r w:rsidR="00244B21" w:rsidRPr="00BA2917">
        <w:rPr>
          <w:rFonts w:ascii="Times New Roman" w:hAnsi="Times New Roman" w:cs="Times New Roman"/>
        </w:rPr>
        <w:t>excess oxidative stress and inflammation</w:t>
      </w:r>
      <w:r w:rsidR="00244B21">
        <w:rPr>
          <w:rFonts w:ascii="Times New Roman" w:hAnsi="Times New Roman" w:cs="Times New Roman"/>
        </w:rPr>
        <w:t xml:space="preserve"> triggered by HG</w:t>
      </w:r>
      <w:r w:rsidR="00244B21" w:rsidRPr="00BA2917">
        <w:rPr>
          <w:rFonts w:ascii="Times New Roman" w:hAnsi="Times New Roman" w:cs="Times New Roman"/>
        </w:rPr>
        <w:t>.</w:t>
      </w:r>
      <w:r w:rsidR="00244B21" w:rsidRPr="00074870">
        <w:rPr>
          <w:rFonts w:ascii="Times New Roman" w:hAnsi="Times New Roman" w:cs="Times New Roman"/>
          <w:color w:val="FF0000"/>
        </w:rPr>
        <w:t xml:space="preserve"> </w:t>
      </w:r>
      <w:r w:rsidR="00834F2B" w:rsidRPr="00834F2B">
        <w:rPr>
          <w:rFonts w:ascii="Times New Roman" w:hAnsi="Times New Roman" w:cs="Times New Roman"/>
        </w:rPr>
        <w:t>Upon</w:t>
      </w:r>
      <w:ins w:id="29" w:author="Sargsyan, Davit [JRDUS]" w:date="2019-02-25T11:41:00Z">
        <w:r w:rsidR="00454AB2">
          <w:rPr>
            <w:rFonts w:ascii="Times New Roman" w:hAnsi="Times New Roman" w:cs="Times New Roman"/>
          </w:rPr>
          <w:t xml:space="preserve"> </w:t>
        </w:r>
      </w:ins>
      <w:ins w:id="30" w:author="Sargsyan, Davit [JRDUS]" w:date="2019-02-25T11:40:00Z">
        <w:r w:rsidR="00454AB2">
          <w:rPr>
            <w:rFonts w:ascii="Times New Roman" w:hAnsi="Times New Roman" w:cs="Times New Roman"/>
          </w:rPr>
          <w:t xml:space="preserve">combining the </w:t>
        </w:r>
      </w:ins>
      <w:del w:id="31" w:author="Sargsyan, Davit [JRDUS]" w:date="2019-02-25T11:40:00Z">
        <w:r w:rsidR="00834F2B" w:rsidRPr="00834F2B" w:rsidDel="00454AB2">
          <w:rPr>
            <w:rFonts w:ascii="Times New Roman" w:hAnsi="Times New Roman" w:cs="Times New Roman"/>
          </w:rPr>
          <w:delText xml:space="preserve"> c</w:delText>
        </w:r>
        <w:r w:rsidR="00244B21" w:rsidRPr="00244B21" w:rsidDel="00454AB2">
          <w:rPr>
            <w:rFonts w:ascii="Times New Roman" w:hAnsi="Times New Roman" w:cs="Times New Roman"/>
          </w:rPr>
          <w:delText>ombination</w:delText>
        </w:r>
      </w:del>
      <w:del w:id="32" w:author="Sargsyan, Davit [JRDUS]" w:date="2019-02-25T11:41:00Z">
        <w:r w:rsidR="00244B21" w:rsidRPr="00244B21" w:rsidDel="00454AB2">
          <w:rPr>
            <w:rFonts w:ascii="Times New Roman" w:hAnsi="Times New Roman" w:cs="Times New Roman"/>
          </w:rPr>
          <w:delText xml:space="preserve"> analysis of</w:delText>
        </w:r>
      </w:del>
      <w:r w:rsidR="00244B21" w:rsidRPr="00244B21">
        <w:rPr>
          <w:rFonts w:ascii="Times New Roman" w:hAnsi="Times New Roman" w:cs="Times New Roman"/>
        </w:rPr>
        <w:t xml:space="preserve"> RNA</w:t>
      </w:r>
      <w:del w:id="33" w:author="Sargsyan, Davit [JRDUS]" w:date="2019-02-25T14:34:00Z">
        <w:r w:rsidR="00244B21" w:rsidRPr="00244B21" w:rsidDel="00DF50FF">
          <w:rPr>
            <w:rFonts w:ascii="Times New Roman" w:hAnsi="Times New Roman" w:cs="Times New Roman"/>
          </w:rPr>
          <w:delText>-seq</w:delText>
        </w:r>
      </w:del>
      <w:r w:rsidR="00244B21" w:rsidRPr="00244B21">
        <w:rPr>
          <w:rFonts w:ascii="Times New Roman" w:hAnsi="Times New Roman" w:cs="Times New Roman"/>
        </w:rPr>
        <w:t xml:space="preserve"> and</w:t>
      </w:r>
      <w:ins w:id="34" w:author="Sargsyan, Davit [JRDUS]" w:date="2019-02-25T14:35:00Z">
        <w:r w:rsidR="00DF50FF">
          <w:rPr>
            <w:rFonts w:ascii="Times New Roman" w:hAnsi="Times New Roman" w:cs="Times New Roman"/>
          </w:rPr>
          <w:t xml:space="preserve"> DNA sequencing</w:t>
        </w:r>
      </w:ins>
      <w:del w:id="35" w:author="Sargsyan, Davit [JRDUS]" w:date="2019-02-25T14:35:00Z">
        <w:r w:rsidR="00244B21" w:rsidRPr="00244B21" w:rsidDel="00DF50FF">
          <w:rPr>
            <w:rFonts w:ascii="Times New Roman" w:hAnsi="Times New Roman" w:cs="Times New Roman"/>
          </w:rPr>
          <w:delText xml:space="preserve"> Methyl-seq</w:delText>
        </w:r>
      </w:del>
      <w:ins w:id="36" w:author="Sargsyan, Davit [JRDUS]" w:date="2019-02-25T11:41:00Z">
        <w:r w:rsidR="00454AB2">
          <w:rPr>
            <w:rFonts w:ascii="Times New Roman" w:hAnsi="Times New Roman" w:cs="Times New Roman"/>
          </w:rPr>
          <w:t xml:space="preserve"> analyses results,</w:t>
        </w:r>
      </w:ins>
      <w:del w:id="37" w:author="Sargsyan, Davit [JRDUS]" w:date="2019-02-25T11:41:00Z">
        <w:r w:rsidR="00244B21" w:rsidRPr="00244B21" w:rsidDel="00454AB2">
          <w:rPr>
            <w:rFonts w:ascii="Times New Roman" w:hAnsi="Times New Roman" w:cs="Times New Roman"/>
          </w:rPr>
          <w:delText xml:space="preserve"> datasets</w:delText>
        </w:r>
      </w:del>
      <w:r w:rsidR="00244B21">
        <w:rPr>
          <w:rFonts w:ascii="Times New Roman" w:hAnsi="Times New Roman" w:cs="Times New Roman"/>
        </w:rPr>
        <w:t>,</w:t>
      </w:r>
      <w:del w:id="38" w:author="Sargsyan, Davit [JRDUS]" w:date="2019-02-25T11:41:00Z">
        <w:r w:rsidR="00244B21" w:rsidDel="00454AB2">
          <w:rPr>
            <w:rFonts w:ascii="Times New Roman" w:hAnsi="Times New Roman" w:cs="Times New Roman"/>
          </w:rPr>
          <w:delText xml:space="preserve"> </w:delText>
        </w:r>
        <w:r w:rsidR="00244B21" w:rsidRPr="00BA2917" w:rsidDel="00454AB2">
          <w:rPr>
            <w:rFonts w:ascii="Times New Roman" w:hAnsi="Times New Roman" w:cs="Times New Roman"/>
          </w:rPr>
          <w:delText>DNA methylation</w:delText>
        </w:r>
        <w:r w:rsidR="00244B21" w:rsidDel="00454AB2">
          <w:rPr>
            <w:rFonts w:ascii="Times New Roman" w:hAnsi="Times New Roman" w:cs="Times New Roman"/>
          </w:rPr>
          <w:delText xml:space="preserve"> and RNA expression </w:delText>
        </w:r>
        <w:r w:rsidR="00244B21" w:rsidRPr="00BA2917" w:rsidDel="00454AB2">
          <w:rPr>
            <w:rFonts w:ascii="Times New Roman" w:hAnsi="Times New Roman" w:cs="Times New Roman"/>
          </w:rPr>
          <w:delText>of</w:delText>
        </w:r>
      </w:del>
      <w:r w:rsidR="00244B21" w:rsidRPr="00BA2917">
        <w:rPr>
          <w:rFonts w:ascii="Times New Roman" w:hAnsi="Times New Roman" w:cs="Times New Roman"/>
        </w:rPr>
        <w:t xml:space="preserve"> a </w:t>
      </w:r>
      <w:ins w:id="39" w:author="Sargsyan, Davit [JRDUS]" w:date="2019-02-25T11:47:00Z">
        <w:r w:rsidR="00454AB2">
          <w:rPr>
            <w:rFonts w:ascii="Times New Roman" w:hAnsi="Times New Roman" w:cs="Times New Roman"/>
          </w:rPr>
          <w:t xml:space="preserve">short </w:t>
        </w:r>
      </w:ins>
      <w:r w:rsidR="00244B21" w:rsidRPr="00BA2917">
        <w:rPr>
          <w:rFonts w:ascii="Times New Roman" w:hAnsi="Times New Roman" w:cs="Times New Roman"/>
        </w:rPr>
        <w:t>list of DN associated genes</w:t>
      </w:r>
      <w:del w:id="40" w:author="Sargsyan, Davit [JRDUS]" w:date="2019-02-25T14:35:00Z">
        <w:r w:rsidR="00244B21" w:rsidRPr="00BA2917" w:rsidDel="00DF50FF">
          <w:rPr>
            <w:rFonts w:ascii="Times New Roman" w:hAnsi="Times New Roman" w:cs="Times New Roman"/>
          </w:rPr>
          <w:delText xml:space="preserve">, </w:delText>
        </w:r>
      </w:del>
      <w:ins w:id="41" w:author="Sargsyan, Davit [JRDUS]" w:date="2019-02-25T14:35:00Z">
        <w:r w:rsidR="00DF50FF">
          <w:rPr>
            <w:rFonts w:ascii="Times New Roman" w:hAnsi="Times New Roman" w:cs="Times New Roman"/>
          </w:rPr>
          <w:t>(</w:t>
        </w:r>
      </w:ins>
      <w:proofErr w:type="spellStart"/>
      <w:r w:rsidR="00244B21" w:rsidRPr="00244B21">
        <w:rPr>
          <w:rFonts w:ascii="Times New Roman" w:hAnsi="Times New Roman" w:cs="Times New Roman"/>
          <w:i/>
        </w:rPr>
        <w:t>Nmu</w:t>
      </w:r>
      <w:proofErr w:type="spellEnd"/>
      <w:r w:rsidR="00244B21" w:rsidRPr="00244B21">
        <w:rPr>
          <w:rFonts w:ascii="Times New Roman" w:hAnsi="Times New Roman" w:cs="Times New Roman"/>
          <w:i/>
        </w:rPr>
        <w:t>, Fgl2, Glo, and Kcnip2</w:t>
      </w:r>
      <w:ins w:id="42" w:author="Sargsyan, Davit [JRDUS]" w:date="2019-02-25T11:46:00Z">
        <w:r w:rsidR="00DF50FF">
          <w:rPr>
            <w:rFonts w:ascii="Times New Roman" w:hAnsi="Times New Roman" w:cs="Times New Roman"/>
          </w:rPr>
          <w:t>)</w:t>
        </w:r>
      </w:ins>
      <w:ins w:id="43" w:author="Sargsyan, Davit [JRDUS]" w:date="2019-02-25T11:42:00Z">
        <w:r w:rsidR="00454AB2">
          <w:rPr>
            <w:rFonts w:ascii="Times New Roman" w:hAnsi="Times New Roman" w:cs="Times New Roman"/>
            <w:i/>
          </w:rPr>
          <w:t xml:space="preserve"> </w:t>
        </w:r>
        <w:r w:rsidR="00454AB2">
          <w:rPr>
            <w:rFonts w:ascii="Times New Roman" w:hAnsi="Times New Roman" w:cs="Times New Roman"/>
          </w:rPr>
          <w:t>was identified suggesting that</w:t>
        </w:r>
      </w:ins>
      <w:del w:id="44" w:author="Sargsyan, Davit [JRDUS]" w:date="2019-02-25T11:42:00Z">
        <w:r w:rsidR="00244B21" w:rsidRPr="00BA2917" w:rsidDel="00454AB2">
          <w:rPr>
            <w:rFonts w:ascii="Times New Roman" w:hAnsi="Times New Roman" w:cs="Times New Roman"/>
          </w:rPr>
          <w:delText xml:space="preserve"> </w:delText>
        </w:r>
        <w:r w:rsidR="00244B21" w:rsidDel="00454AB2">
          <w:rPr>
            <w:rFonts w:ascii="Times New Roman" w:hAnsi="Times New Roman" w:cs="Times New Roman"/>
          </w:rPr>
          <w:delText xml:space="preserve">were </w:delText>
        </w:r>
        <w:r w:rsidR="00834F2B" w:rsidDel="00454AB2">
          <w:rPr>
            <w:rFonts w:ascii="Times New Roman" w:hAnsi="Times New Roman" w:cs="Times New Roman"/>
          </w:rPr>
          <w:delText>found</w:delText>
        </w:r>
      </w:del>
      <w:del w:id="45" w:author="Sargsyan, Davit [JRDUS]" w:date="2019-02-25T11:43:00Z">
        <w:r w:rsidR="00834F2B" w:rsidDel="00454AB2">
          <w:rPr>
            <w:rFonts w:ascii="Times New Roman" w:hAnsi="Times New Roman" w:cs="Times New Roman"/>
          </w:rPr>
          <w:delText xml:space="preserve"> to be </w:delText>
        </w:r>
        <w:r w:rsidR="00244B21" w:rsidDel="00454AB2">
          <w:rPr>
            <w:rFonts w:ascii="Times New Roman" w:hAnsi="Times New Roman" w:cs="Times New Roman"/>
          </w:rPr>
          <w:delText xml:space="preserve">altered </w:delText>
        </w:r>
        <w:r w:rsidR="00244B21" w:rsidRPr="00BA2917" w:rsidDel="00454AB2">
          <w:rPr>
            <w:rFonts w:ascii="Times New Roman" w:hAnsi="Times New Roman" w:cs="Times New Roman"/>
          </w:rPr>
          <w:delText>in</w:delText>
        </w:r>
      </w:del>
      <w:r w:rsidR="00244B21" w:rsidRPr="00BA2917">
        <w:rPr>
          <w:rFonts w:ascii="Times New Roman" w:hAnsi="Times New Roman" w:cs="Times New Roman"/>
        </w:rPr>
        <w:t xml:space="preserve"> HG</w:t>
      </w:r>
      <w:ins w:id="46" w:author="Sargsyan, Davit [JRDUS]" w:date="2019-02-25T11:44:00Z">
        <w:r w:rsidR="00454AB2">
          <w:rPr>
            <w:rFonts w:ascii="Times New Roman" w:hAnsi="Times New Roman" w:cs="Times New Roman"/>
          </w:rPr>
          <w:t>-</w:t>
        </w:r>
      </w:ins>
      <w:del w:id="47" w:author="Sargsyan, Davit [JRDUS]" w:date="2019-02-25T11:44:00Z">
        <w:r w:rsidR="00244B21" w:rsidRPr="00BA2917" w:rsidDel="00454AB2">
          <w:rPr>
            <w:rFonts w:ascii="Times New Roman" w:hAnsi="Times New Roman" w:cs="Times New Roman"/>
          </w:rPr>
          <w:delText xml:space="preserve"> </w:delText>
        </w:r>
      </w:del>
      <w:r w:rsidR="00244B21" w:rsidRPr="00BA2917">
        <w:rPr>
          <w:rFonts w:ascii="Times New Roman" w:hAnsi="Times New Roman" w:cs="Times New Roman"/>
        </w:rPr>
        <w:t>induced</w:t>
      </w:r>
      <w:ins w:id="48" w:author="Sargsyan, Davit [JRDUS]" w:date="2019-02-25T11:45:00Z">
        <w:r w:rsidR="00454AB2">
          <w:rPr>
            <w:rFonts w:ascii="Times New Roman" w:hAnsi="Times New Roman" w:cs="Times New Roman"/>
          </w:rPr>
          <w:t xml:space="preserve"> alterations in the expression of these genes were effectively reversed by</w:t>
        </w:r>
      </w:ins>
      <w:ins w:id="49" w:author="Sargsyan, Davit [JRDUS]" w:date="2019-03-02T18:19:00Z">
        <w:r w:rsidR="00063197">
          <w:rPr>
            <w:rFonts w:ascii="Times New Roman" w:hAnsi="Times New Roman" w:cs="Times New Roman"/>
          </w:rPr>
          <w:t xml:space="preserve"> </w:t>
        </w:r>
      </w:ins>
      <w:del w:id="50" w:author="Sargsyan, Davit [JRDUS]" w:date="2019-02-25T11:45:00Z">
        <w:r w:rsidR="00244B21" w:rsidRPr="00BA2917" w:rsidDel="00454AB2">
          <w:rPr>
            <w:rFonts w:ascii="Times New Roman" w:hAnsi="Times New Roman" w:cs="Times New Roman"/>
          </w:rPr>
          <w:delText xml:space="preserve"> </w:delText>
        </w:r>
        <w:r w:rsidR="00244B21" w:rsidDel="00454AB2">
          <w:rPr>
            <w:rFonts w:ascii="Times New Roman" w:hAnsi="Times New Roman" w:cs="Times New Roman"/>
          </w:rPr>
          <w:delText xml:space="preserve">mes13 </w:delText>
        </w:r>
        <w:r w:rsidR="00244B21" w:rsidRPr="00BA2917" w:rsidDel="00454AB2">
          <w:rPr>
            <w:rFonts w:ascii="Times New Roman" w:hAnsi="Times New Roman" w:cs="Times New Roman"/>
          </w:rPr>
          <w:delText>DN model,</w:delText>
        </w:r>
      </w:del>
      <w:del w:id="51" w:author="Sargsyan, Davit [JRDUS]" w:date="2019-02-25T11:46:00Z">
        <w:r w:rsidR="00244B21" w:rsidRPr="00BA2917" w:rsidDel="00454AB2">
          <w:rPr>
            <w:rFonts w:ascii="Times New Roman" w:hAnsi="Times New Roman" w:cs="Times New Roman"/>
          </w:rPr>
          <w:delText xml:space="preserve"> and </w:delText>
        </w:r>
      </w:del>
      <w:r w:rsidR="00244B21" w:rsidRPr="00BA2917">
        <w:rPr>
          <w:rFonts w:ascii="Times New Roman" w:hAnsi="Times New Roman" w:cs="Times New Roman"/>
        </w:rPr>
        <w:t>TIIA treatmen</w:t>
      </w:r>
      <w:r w:rsidR="00063197">
        <w:rPr>
          <w:rFonts w:ascii="Times New Roman" w:hAnsi="Times New Roman" w:cs="Times New Roman"/>
        </w:rPr>
        <w:t>t</w:t>
      </w:r>
      <w:del w:id="52" w:author="Sargsyan, Davit [JRDUS]" w:date="2019-02-25T11:46:00Z">
        <w:r w:rsidR="00244B21" w:rsidRPr="00BA2917" w:rsidDel="00454AB2">
          <w:rPr>
            <w:rFonts w:ascii="Times New Roman" w:hAnsi="Times New Roman" w:cs="Times New Roman"/>
          </w:rPr>
          <w:delText xml:space="preserve"> </w:delText>
        </w:r>
        <w:r w:rsidR="00244B21" w:rsidDel="00454AB2">
          <w:rPr>
            <w:rFonts w:ascii="Times New Roman" w:hAnsi="Times New Roman" w:cs="Times New Roman"/>
          </w:rPr>
          <w:delText xml:space="preserve">have effectively </w:delText>
        </w:r>
        <w:r w:rsidR="00244B21" w:rsidRPr="00BA2917" w:rsidDel="00454AB2">
          <w:rPr>
            <w:rFonts w:ascii="Times New Roman" w:hAnsi="Times New Roman" w:cs="Times New Roman"/>
          </w:rPr>
          <w:delText xml:space="preserve">restored the </w:delText>
        </w:r>
        <w:r w:rsidR="00244B21" w:rsidDel="00454AB2">
          <w:rPr>
            <w:rFonts w:ascii="Times New Roman" w:hAnsi="Times New Roman" w:cs="Times New Roman"/>
          </w:rPr>
          <w:delText>alterations</w:delText>
        </w:r>
      </w:del>
      <w:r w:rsidR="00244B21">
        <w:rPr>
          <w:rFonts w:ascii="Times New Roman" w:hAnsi="Times New Roman" w:cs="Times New Roman"/>
        </w:rPr>
        <w:t>.</w:t>
      </w:r>
      <w:r w:rsidR="00244B21" w:rsidRPr="00074870">
        <w:rPr>
          <w:rFonts w:ascii="Times New Roman" w:hAnsi="Times New Roman" w:cs="Times New Roman"/>
          <w:color w:val="FF0000"/>
        </w:rPr>
        <w:t xml:space="preserve"> </w:t>
      </w:r>
      <w:r w:rsidR="00244B21" w:rsidRPr="00244B21">
        <w:rPr>
          <w:rFonts w:ascii="Times New Roman" w:hAnsi="Times New Roman" w:cs="Times New Roman"/>
        </w:rPr>
        <w:t>These findings provide novel insights into the understanding of how epigenetic modifications affect the progression of DN and the preventive effect of TIIA in DN.</w:t>
      </w: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del w:id="53" w:author="Sargsyan, Davit [JRDUS]" w:date="2019-02-25T14:36:00Z">
        <w:r w:rsidR="003640EF" w:rsidDel="00DF50FF">
          <w:rPr>
            <w:rFonts w:ascii="Times New Roman" w:hAnsi="Times New Roman" w:cs="Times New Roman"/>
          </w:rPr>
          <w:delText>, IPA</w:delText>
        </w:r>
      </w:del>
      <w:r w:rsidR="003640EF">
        <w:rPr>
          <w:rFonts w:ascii="Times New Roman" w:hAnsi="Times New Roman" w:cs="Times New Roman"/>
        </w:rPr>
        <w:t>, methyl-seq, RNA-seq</w:t>
      </w:r>
    </w:p>
    <w:p w14:paraId="284462EA" w14:textId="77777777" w:rsidR="003640EF" w:rsidRDefault="003640EF">
      <w:pPr>
        <w:rPr>
          <w:rFonts w:ascii="Times New Roman" w:hAnsi="Times New Roman" w:cs="Times New Roman"/>
        </w:rPr>
      </w:pPr>
    </w:p>
    <w:p w14:paraId="2D90CC0A" w14:textId="2A0DB767" w:rsidR="00FD337F" w:rsidRPr="00FB4F33" w:rsidRDefault="00FB4F33" w:rsidP="00FB4F33">
      <w:pPr>
        <w:rPr>
          <w:rFonts w:ascii="Times New Roman" w:hAnsi="Times New Roman" w:cs="Times New Roman"/>
          <w:b/>
        </w:rPr>
      </w:pPr>
      <w:r w:rsidRPr="00FB4F33">
        <w:rPr>
          <w:rFonts w:ascii="Times New Roman" w:hAnsi="Times New Roman" w:cs="Times New Roman"/>
          <w:b/>
        </w:rPr>
        <w:t>1.</w:t>
      </w:r>
      <w:r>
        <w:rPr>
          <w:rFonts w:ascii="Times New Roman" w:hAnsi="Times New Roman" w:cs="Times New Roman"/>
          <w:b/>
        </w:rPr>
        <w:t xml:space="preserve"> </w:t>
      </w:r>
      <w:r w:rsidR="00FD337F" w:rsidRPr="00FB4F33">
        <w:rPr>
          <w:rFonts w:ascii="Times New Roman" w:hAnsi="Times New Roman" w:cs="Times New Roman"/>
          <w:b/>
        </w:rPr>
        <w:t>Introduction</w:t>
      </w:r>
    </w:p>
    <w:p w14:paraId="637C2ECC" w14:textId="77777777" w:rsidR="00585056" w:rsidRPr="00FD337F" w:rsidRDefault="00585056">
      <w:pPr>
        <w:rPr>
          <w:rFonts w:ascii="Times New Roman" w:hAnsi="Times New Roman" w:cs="Times New Roman"/>
        </w:rPr>
      </w:pPr>
    </w:p>
    <w:p w14:paraId="0B155C08" w14:textId="03511B56"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&lt;EndNote&gt;&lt;Cite&gt;&lt;Author&gt;Cooper&lt;/Author&gt;&lt;Year&gt;1998&lt;/Year&gt;&lt;RecNum&gt;11&lt;/RecNum&gt;&lt;DisplayText&gt;&lt;style face="superscript"&gt;1&lt;/style&gt;&lt;/DisplayText&gt;&lt;record&gt;&lt;rec-number&gt;11&lt;/rec-number&gt;&lt;foreign-keys&gt;&lt;key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345946" w:rsidRPr="00345946">
        <w:rPr>
          <w:rFonts w:ascii="Times New Roman" w:hAnsi="Times New Roman" w:cs="Times New Roman"/>
          <w:noProof/>
          <w:vertAlign w:val="superscript"/>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PEVuZE5vdGU+PENpdGU+PEF1dGhvcj5OZ3V5ZW48L0F1dGhvcj48WWVhcj4yMDEyPC9ZZWFyPjxS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==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345946" w:rsidRPr="00345946">
        <w:rPr>
          <w:rFonts w:ascii="Times New Roman" w:hAnsi="Times New Roman" w:cs="Times New Roman"/>
          <w:noProof/>
          <w:vertAlign w:val="superscript"/>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216715A7"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w:t>
      </w:r>
      <w:r w:rsidR="003E46B3">
        <w:rPr>
          <w:rFonts w:ascii="Times New Roman" w:hAnsi="Times New Roman" w:cs="Times New Roman"/>
        </w:rPr>
        <w:t xml:space="preserve"> </w:t>
      </w:r>
      <w:r w:rsidR="00CE131C" w:rsidRPr="00CE131C">
        <w:rPr>
          <w:rFonts w:ascii="Times New Roman" w:hAnsi="Times New Roman" w:cs="Times New Roman"/>
        </w:rPr>
        <w:t xml:space="preserve">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PEVuZE5vdGU+PENpdGU+PEF1dGhvcj5LaXJpdG9zaGk8L0F1dGhvcj48WWVhcj4yMDAzPC9ZZWFy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345946" w:rsidRPr="00345946">
        <w:rPr>
          <w:rFonts w:ascii="Times New Roman" w:hAnsi="Times New Roman" w:cs="Times New Roman"/>
          <w:noProof/>
          <w:vertAlign w:val="superscript"/>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PEVuZE5vdGU+PENpdGU+PEF1dGhvcj5ZYW1hbW90bzwvQXV0aG9yPjxZZWFyPjE5OTM8L1llYXI+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b2MgTmF0bCBBY2FkIFNjaSBVIFMgQTwvZnVsbC10aXRsZT48YWJici0xPlByb2NlZWRpbmdzIG9m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345946" w:rsidRPr="00345946">
        <w:rPr>
          <w:rFonts w:ascii="Times New Roman" w:hAnsi="Times New Roman" w:cs="Times New Roman"/>
          <w:noProof/>
          <w:vertAlign w:val="superscript"/>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PEVuZE5vdGU+PENpdGU+PEF1dGhvcj5CYWtpbjwvQXV0aG9yPjxZZWFyPjIwMDU8L1llYXI+PFJl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=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345946" w:rsidRPr="00345946">
        <w:rPr>
          <w:rFonts w:ascii="Times New Roman" w:hAnsi="Times New Roman" w:cs="Times New Roman"/>
          <w:noProof/>
          <w:vertAlign w:val="superscript"/>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6EFD5507"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del w:id="54" w:author="Sargsyan, Davit [JRDUS]" w:date="2019-03-02T18:21:00Z">
        <w:r w:rsidR="009B62C4" w:rsidRPr="00585056" w:rsidDel="00AE3993">
          <w:rPr>
            <w:rFonts w:ascii="Times New Roman" w:hAnsi="Times New Roman" w:cs="Times New Roman"/>
          </w:rPr>
          <w:delText>hemeostasis</w:delText>
        </w:r>
      </w:del>
      <w:ins w:id="55" w:author="Sargsyan, Davit [JRDUS]" w:date="2019-03-02T18:21:00Z">
        <w:r w:rsidR="00AE3993" w:rsidRPr="00585056">
          <w:rPr>
            <w:rFonts w:ascii="Times New Roman" w:hAnsi="Times New Roman" w:cs="Times New Roman"/>
          </w:rPr>
          <w:t>homeostasis</w:t>
        </w:r>
      </w:ins>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&lt;EndNote&gt;&lt;Cite&gt;&lt;Author&gt;Zhang&lt;/Author&gt;&lt;Year&gt;2006&lt;/Year&gt;&lt;RecNum&gt;21&lt;/RecNum&gt;&lt;DisplayText&gt;&lt;style face="superscript"&gt;11&lt;/style&gt;&lt;/DisplayText&gt;&lt;record&gt;&lt;rec-number&gt;21&lt;/rec-number&gt;&lt;foreign-keys&gt;&lt;key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&lt;EndNote&gt;&lt;Cite&gt;&lt;Author&gt;Li&lt;/Author&gt;&lt;Year&gt;2016&lt;/Year&gt;&lt;RecNum&gt;22&lt;/RecNum&gt;&lt;DisplayText&gt;&lt;style face="superscript"&gt;12&lt;/style&gt;&lt;/DisplayText&gt;&lt;record&gt;&lt;rec-number&gt;22&lt;/rec-number&gt;&lt;foreign-keys&gt;&lt;key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345946" w:rsidRPr="00345946">
        <w:rPr>
          <w:rFonts w:ascii="Times New Roman" w:hAnsi="Times New Roman" w:cs="Times New Roman"/>
          <w:noProof/>
          <w:vertAlign w:val="superscript"/>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PEVuZE5vdGU+PENpdGU+PEF1dGhvcj5MZWU8L0F1dGhvcj48WWVhcj4yMDEzPC9ZZWFyPjxSZWNO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345946" w:rsidRPr="00345946">
        <w:rPr>
          <w:rFonts w:ascii="Times New Roman" w:hAnsi="Times New Roman" w:cs="Times New Roman"/>
          <w:noProof/>
          <w:vertAlign w:val="superscript"/>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PEVuZE5vdGU+PENpdGU+PEF1dGhvcj5CYWhhZG9yYW48L0F1dGhvcj48WWVhcj4yMDEzPC9ZZWFy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345946" w:rsidRPr="00345946">
        <w:rPr>
          <w:rFonts w:ascii="Times New Roman" w:hAnsi="Times New Roman" w:cs="Times New Roman"/>
          <w:noProof/>
          <w:vertAlign w:val="superscript"/>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07B3F026"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w:t>
      </w:r>
      <w:ins w:id="56" w:author="Sargsyan, Davit [JRDUS]" w:date="2019-03-02T18:22:00Z">
        <w:r w:rsidR="00AE3993" w:rsidRPr="00AE3993">
          <w:rPr>
            <w:rFonts w:ascii="Times New Roman" w:hAnsi="Times New Roman" w:cs="Times New Roman"/>
            <w:i/>
            <w:rPrChange w:id="57" w:author="Sargsyan, Davit [JRDUS]" w:date="2019-03-02T18:23:00Z">
              <w:rPr>
                <w:rFonts w:ascii="Times New Roman" w:hAnsi="Times New Roman" w:cs="Times New Roman"/>
              </w:rPr>
            </w:rPrChange>
          </w:rPr>
          <w:t>s</w:t>
        </w:r>
      </w:ins>
      <w:del w:id="58" w:author="Sargsyan, Davit [JRDUS]" w:date="2019-03-02T18:22:00Z">
        <w:r w:rsidRPr="00AE3993" w:rsidDel="00AE3993">
          <w:rPr>
            <w:rFonts w:ascii="Times New Roman" w:hAnsi="Times New Roman" w:cs="Times New Roman"/>
            <w:i/>
            <w:rPrChange w:id="59" w:author="Sargsyan, Davit [JRDUS]" w:date="2019-03-02T18:23:00Z">
              <w:rPr>
                <w:rFonts w:ascii="Times New Roman" w:hAnsi="Times New Roman" w:cs="Times New Roman"/>
              </w:rPr>
            </w:rPrChange>
          </w:rPr>
          <w:delText>S</w:delText>
        </w:r>
      </w:del>
      <w:r w:rsidRPr="00AE3993">
        <w:rPr>
          <w:rFonts w:ascii="Times New Roman" w:hAnsi="Times New Roman" w:cs="Times New Roman"/>
          <w:i/>
          <w:rPrChange w:id="60" w:author="Sargsyan, Davit [JRDUS]" w:date="2019-03-02T18:23:00Z">
            <w:rPr>
              <w:rFonts w:ascii="Times New Roman" w:hAnsi="Times New Roman" w:cs="Times New Roman"/>
            </w:rPr>
          </w:rPrChange>
        </w:rPr>
        <w:t xml:space="preserve">alvia </w:t>
      </w:r>
      <w:proofErr w:type="spellStart"/>
      <w:r w:rsidRPr="00AE3993">
        <w:rPr>
          <w:rFonts w:ascii="Times New Roman" w:hAnsi="Times New Roman" w:cs="Times New Roman"/>
          <w:i/>
          <w:rPrChange w:id="61" w:author="Sargsyan, Davit [JRDUS]" w:date="2019-03-02T18:23:00Z">
            <w:rPr>
              <w:rFonts w:ascii="Times New Roman" w:hAnsi="Times New Roman" w:cs="Times New Roman"/>
            </w:rPr>
          </w:rPrChange>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&lt;EndNote&gt;&lt;Cite&gt;&lt;Author&gt;Xu&lt;/Author&gt;&lt;Year&gt;2013&lt;/Year&gt;&lt;RecNum&gt;3&lt;/RecNum&gt;&lt;DisplayText&gt;&lt;style face="superscript"&gt;17&lt;/style&gt;&lt;/DisplayText&gt;&lt;record&gt;&lt;rec-number&gt;3&lt;/rec-number&gt;&lt;foreign-keys&gt;&lt;key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suppress reactive oxygen species (ROS)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PEVuZE5vdGU+PENpdGU+PEF1dGhvcj5BbjwvQXV0aG9yPjxZZWFyPjIwMTg8L1llYXI+PFJlY051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345946" w:rsidRPr="00345946">
        <w:rPr>
          <w:rFonts w:ascii="Times New Roman" w:hAnsi="Times New Roman" w:cs="Times New Roman"/>
          <w:noProof/>
          <w:vertAlign w:val="superscript"/>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PEVuZE5vdGU+PENpdGU+PEF1dGhvcj5DYWk8L0F1dGhvcj48WWVhcj4yMDE3PC9ZZWFyPjxSZWNO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PEVuZE5vdGU+PENpdGU+PEF1dGhvcj5TdWk8L0F1dGhvcj48WWVhcj4yMDE3PC9ZZWFyPjxSZWNO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PEVuZE5vdGU+PENpdGU+PEF1dGhvcj5HYW88L0F1dGhvcj48WWVhcj4yMDE4PC9ZZWFyPjxSZWNO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PEVuZE5vdGU+PENpdGU+PEF1dGhvcj5MaXU8L0F1dGhvcj48WWVhcj4yMDEwPC9ZZWFyPjxSZWNO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345946" w:rsidRPr="00345946">
        <w:rPr>
          <w:rFonts w:ascii="Times New Roman" w:hAnsi="Times New Roman" w:cs="Times New Roman"/>
          <w:noProof/>
          <w:vertAlign w:val="superscript"/>
        </w:rPr>
        <w:t>23</w:t>
      </w:r>
      <w:r w:rsidRPr="00E72226">
        <w:rPr>
          <w:rFonts w:ascii="Times New Roman" w:hAnsi="Times New Roman" w:cs="Times New Roman"/>
        </w:rPr>
        <w:fldChar w:fldCharType="end"/>
      </w:r>
      <w:del w:id="62" w:author="Sargsyan, Davit [JRDUS]" w:date="2019-03-02T18:23:00Z">
        <w:r w:rsidRPr="00E72226" w:rsidDel="00AE3993">
          <w:rPr>
            <w:rFonts w:ascii="Times New Roman" w:hAnsi="Times New Roman" w:cs="Times New Roman"/>
          </w:rPr>
          <w:delText>.</w:delText>
        </w:r>
      </w:del>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PEVuZE5vdGU+PENpdGU+PEF1dGhvcj5DaGVuPC9BdXRob3I+PFllYXI+MjAxNzwvWWVhcj48UmVj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345946" w:rsidRPr="00345946">
        <w:rPr>
          <w:rFonts w:ascii="Times New Roman" w:hAnsi="Times New Roman" w:cs="Times New Roman"/>
          <w:noProof/>
          <w:vertAlign w:val="superscript"/>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63" w:name="_Hlk529915255"/>
      <w:r w:rsidR="00C95192" w:rsidRPr="00636D26">
        <w:rPr>
          <w:rFonts w:ascii="Times New Roman" w:hAnsi="Times New Roman" w:cs="Times New Roman"/>
        </w:rPr>
        <w:t>TIIA</w:t>
      </w:r>
      <w:bookmarkEnd w:id="63"/>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PEVuZE5vdGU+PENpdGU+PEF1dGhvcj5KaWFuZzwvQXV0aG9yPjxZZWFyPjIwMTY8L1llYXI+PFJl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PEVuZE5vdGU+PENpdGU+PEF1dGhvcj5BaG48L0F1dGhvcj48WWVhcj4yMDEwPC9ZZWFyPjxSZWNO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345946" w:rsidRPr="00345946">
        <w:rPr>
          <w:rFonts w:ascii="Times New Roman" w:hAnsi="Times New Roman" w:cs="Times New Roman"/>
          <w:noProof/>
          <w:vertAlign w:val="superscript"/>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21EBFB09"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w:t>
      </w:r>
      <w:del w:id="64" w:author="Sargsyan, Davit [JRDUS]" w:date="2019-02-25T14:38:00Z">
        <w:r w:rsidR="00E9569D" w:rsidDel="00DF50FF">
          <w:rPr>
            <w:rFonts w:ascii="Times New Roman" w:hAnsi="Times New Roman" w:cs="Times New Roman"/>
          </w:rPr>
          <w:delText>s</w:delText>
        </w:r>
      </w:del>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PEVuZE5vdGU+PENpdGU+PEF1dGhvcj5DaGVuPC9BdXRob3I+PFllYXI+MjAxNDwvWWVhcj48UmVj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aW9kaWNhbD48cGFnZXM+MzE5MTUtMzE5MjI8L3BhZ2VzPjx2b2x1bWU+ODwvdm9sdW1lPjxudW1i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345946" w:rsidRPr="00345946">
        <w:rPr>
          <w:rFonts w:ascii="Times New Roman" w:hAnsi="Times New Roman" w:cs="Times New Roman"/>
          <w:noProof/>
          <w:vertAlign w:val="superscript"/>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28653DC7"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More and more emerging evidence</w:t>
      </w:r>
      <w:del w:id="65" w:author="Sargsyan, Davit [JRDUS]" w:date="2019-02-25T14:39:00Z">
        <w:r w:rsidDel="00DF50FF">
          <w:rPr>
            <w:rFonts w:ascii="Times New Roman" w:hAnsi="Times New Roman" w:cs="Times New Roman"/>
          </w:rPr>
          <w:delText>s</w:delText>
        </w:r>
      </w:del>
      <w:r>
        <w:rPr>
          <w:rFonts w:ascii="Times New Roman" w:hAnsi="Times New Roman" w:cs="Times New Roman"/>
        </w:rPr>
        <w:t xml:space="preserve">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PEVuZE5vdGU+PENpdGU+PEF1dGhvcj5IYWRkZW48L0F1dGhvcj48WWVhcj4yMDE4PC9ZZWFyPjxS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345946" w:rsidRPr="00345946">
        <w:rPr>
          <w:rFonts w:ascii="Times New Roman" w:hAnsi="Times New Roman" w:cs="Times New Roman"/>
          <w:noProof/>
          <w:vertAlign w:val="superscript"/>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 xml:space="preserve">Next-generation sequencing (NGS) on whole genome or epigenome would provide systematic means in analyzing new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PEVuZE5vdGU+PENpdGU+PEF1dGhvcj5Mb25nPC9BdXRob3I+PFllYXI+MjAxNjwvWWVhcj48UmVj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345946" w:rsidRPr="00345946">
        <w:rPr>
          <w:rFonts w:ascii="Times New Roman" w:hAnsi="Times New Roman" w:cs="Times New Roman"/>
          <w:noProof/>
          <w:vertAlign w:val="superscript"/>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4C0E3963" w:rsidR="00FD337F" w:rsidRDefault="00FB4F33">
      <w:pPr>
        <w:rPr>
          <w:rFonts w:ascii="Times New Roman" w:hAnsi="Times New Roman" w:cs="Times New Roman"/>
          <w:b/>
        </w:rPr>
      </w:pPr>
      <w:r>
        <w:rPr>
          <w:rFonts w:ascii="Times New Roman" w:hAnsi="Times New Roman" w:cs="Times New Roman"/>
          <w:b/>
        </w:rPr>
        <w:t xml:space="preserve">2. </w:t>
      </w:r>
      <w:r w:rsidR="00E87CC0">
        <w:rPr>
          <w:rFonts w:ascii="Times New Roman" w:hAnsi="Times New Roman" w:cs="Times New Roman"/>
          <w:b/>
        </w:rPr>
        <w:t>Material</w:t>
      </w:r>
      <w:ins w:id="66" w:author="Sargsyan, Davit [JRDUS]" w:date="2019-02-25T13:58:00Z">
        <w:r w:rsidR="00E643D9">
          <w:rPr>
            <w:rFonts w:ascii="Times New Roman" w:hAnsi="Times New Roman" w:cs="Times New Roman"/>
            <w:b/>
          </w:rPr>
          <w:t>s</w:t>
        </w:r>
      </w:ins>
      <w:r w:rsidR="00E87CC0">
        <w:rPr>
          <w:rFonts w:ascii="Times New Roman" w:hAnsi="Times New Roman" w:cs="Times New Roman"/>
          <w:b/>
        </w:rPr>
        <w:t xml:space="preserve"> </w:t>
      </w:r>
      <w:ins w:id="67" w:author="Sargsyan, Davit [JRDUS]" w:date="2019-03-02T18:33:00Z">
        <w:r w:rsidR="009A35DF">
          <w:rPr>
            <w:rFonts w:ascii="Times New Roman" w:hAnsi="Times New Roman" w:cs="Times New Roman"/>
            <w:b/>
          </w:rPr>
          <w:t>and</w:t>
        </w:r>
      </w:ins>
      <w:del w:id="68" w:author="Sargsyan, Davit [JRDUS]" w:date="2019-03-02T18:33:00Z">
        <w:r w:rsidR="00E87CC0" w:rsidDel="00AA25A8">
          <w:rPr>
            <w:rFonts w:ascii="Times New Roman" w:hAnsi="Times New Roman" w:cs="Times New Roman"/>
            <w:b/>
          </w:rPr>
          <w:delText>&amp;</w:delText>
        </w:r>
      </w:del>
      <w:r w:rsidR="00E87CC0">
        <w:rPr>
          <w:rFonts w:ascii="Times New Roman" w:hAnsi="Times New Roman" w:cs="Times New Roman"/>
          <w:b/>
        </w:rPr>
        <w:t xml:space="preserve"> </w:t>
      </w:r>
      <w:r w:rsidR="00FD337F" w:rsidRPr="00C44387">
        <w:rPr>
          <w:rFonts w:ascii="Times New Roman" w:hAnsi="Times New Roman" w:cs="Times New Roman"/>
          <w:b/>
        </w:rPr>
        <w:t>Methods</w:t>
      </w:r>
    </w:p>
    <w:p w14:paraId="121C6DA4" w14:textId="1C9246B5" w:rsidR="00E87CC0" w:rsidRPr="00FB4F33" w:rsidDel="00E643D9" w:rsidRDefault="00FB4F33">
      <w:pPr>
        <w:rPr>
          <w:del w:id="69" w:author="Sargsyan, Davit [JRDUS]" w:date="2019-02-25T13:59:00Z"/>
          <w:rFonts w:ascii="Times New Roman" w:hAnsi="Times New Roman" w:cs="Times New Roman"/>
          <w:b/>
        </w:rPr>
      </w:pPr>
      <w:del w:id="70" w:author="Sargsyan, Davit [JRDUS]" w:date="2019-02-25T13:59:00Z">
        <w:r w:rsidRPr="00FB4F33" w:rsidDel="00E643D9">
          <w:rPr>
            <w:rFonts w:ascii="Times New Roman" w:hAnsi="Times New Roman" w:cs="Times New Roman"/>
            <w:b/>
          </w:rPr>
          <w:delText xml:space="preserve">2.1 </w:delText>
        </w:r>
        <w:r w:rsidR="00E87CC0" w:rsidRPr="00FB4F33" w:rsidDel="00E643D9">
          <w:rPr>
            <w:rFonts w:ascii="Times New Roman" w:hAnsi="Times New Roman" w:cs="Times New Roman"/>
            <w:b/>
          </w:rPr>
          <w:delText>Materials</w:delText>
        </w:r>
      </w:del>
      <w:ins w:id="71" w:author="Sargsyan, Davit [JRDUS]" w:date="2019-02-25T14:02:00Z">
        <w:r w:rsidR="00E643D9">
          <w:rPr>
            <w:rFonts w:ascii="Times New Roman" w:hAnsi="Times New Roman" w:cs="Times New Roman"/>
            <w:b/>
          </w:rPr>
          <w:t xml:space="preserve"> 2.1 Reagents and cell culture </w:t>
        </w:r>
        <w:proofErr w:type="spellStart"/>
        <w:r w:rsidR="00E643D9">
          <w:rPr>
            <w:rFonts w:ascii="Times New Roman" w:hAnsi="Times New Roman" w:cs="Times New Roman"/>
            <w:b/>
          </w:rPr>
          <w:t>medium</w:t>
        </w:r>
      </w:ins>
    </w:p>
    <w:p w14:paraId="4C02E92F" w14:textId="77D767F7"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w:t>
      </w:r>
      <w:proofErr w:type="spellEnd"/>
      <w:r w:rsidRPr="0045293B">
        <w:rPr>
          <w:rFonts w:ascii="Times New Roman" w:hAnsi="Times New Roman" w:cs="Times New Roman"/>
        </w:rPr>
        <w:t xml:space="preserve"> modified Eagle's medium</w:t>
      </w:r>
      <w:ins w:id="72" w:author="Sargsyan, Davit [JRDUS]" w:date="2019-02-25T14:03:00Z">
        <w:r w:rsidR="00E643D9">
          <w:rPr>
            <w:rFonts w:ascii="Times New Roman" w:hAnsi="Times New Roman" w:cs="Times New Roman"/>
          </w:rPr>
          <w:t xml:space="preserve"> (DMEM)</w:t>
        </w:r>
      </w:ins>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385B94A6" w:rsidR="00E87CC0" w:rsidRDefault="00E87CC0">
      <w:pPr>
        <w:rPr>
          <w:rFonts w:ascii="Times New Roman" w:hAnsi="Times New Roman" w:cs="Times New Roman"/>
          <w:b/>
        </w:rPr>
      </w:pPr>
    </w:p>
    <w:p w14:paraId="2C6287E3" w14:textId="1085BF9A" w:rsidR="00FB4F33" w:rsidRPr="00C44387" w:rsidDel="00E643D9" w:rsidRDefault="00FB4F33">
      <w:pPr>
        <w:rPr>
          <w:del w:id="73" w:author="Sargsyan, Davit [JRDUS]" w:date="2019-02-25T13:59:00Z"/>
          <w:rFonts w:ascii="Times New Roman" w:hAnsi="Times New Roman" w:cs="Times New Roman"/>
          <w:b/>
        </w:rPr>
      </w:pPr>
      <w:del w:id="74" w:author="Sargsyan, Davit [JRDUS]" w:date="2019-02-25T13:59:00Z">
        <w:r w:rsidDel="00E643D9">
          <w:rPr>
            <w:rFonts w:ascii="Times New Roman" w:hAnsi="Times New Roman" w:cs="Times New Roman"/>
            <w:b/>
          </w:rPr>
          <w:delText>2.2 Methods</w:delText>
        </w:r>
      </w:del>
    </w:p>
    <w:p w14:paraId="778348BD" w14:textId="668859A0" w:rsidR="00787AFA" w:rsidRPr="00FB4F33" w:rsidRDefault="00FB4F33" w:rsidP="00787AFA">
      <w:pPr>
        <w:rPr>
          <w:rFonts w:ascii="Times New Roman" w:hAnsi="Times New Roman" w:cs="Times New Roman"/>
          <w:b/>
        </w:rPr>
      </w:pPr>
      <w:r w:rsidRPr="00FB4F33">
        <w:rPr>
          <w:rFonts w:ascii="Times New Roman" w:hAnsi="Times New Roman" w:cs="Times New Roman"/>
          <w:b/>
        </w:rPr>
        <w:t>2.2</w:t>
      </w:r>
      <w:del w:id="75" w:author="Sargsyan, Davit [JRDUS]" w:date="2019-02-25T14:04:00Z">
        <w:r w:rsidRPr="00FB4F33" w:rsidDel="00E643D9">
          <w:rPr>
            <w:rFonts w:ascii="Times New Roman" w:hAnsi="Times New Roman" w:cs="Times New Roman"/>
            <w:b/>
          </w:rPr>
          <w:delText>.1</w:delText>
        </w:r>
      </w:del>
      <w:r w:rsidRPr="00FB4F33">
        <w:rPr>
          <w:rFonts w:ascii="Times New Roman" w:hAnsi="Times New Roman" w:cs="Times New Roman"/>
          <w:b/>
        </w:rPr>
        <w:t xml:space="preserve"> </w:t>
      </w:r>
      <w:r w:rsidR="00787AFA" w:rsidRPr="00FB4F33">
        <w:rPr>
          <w:rFonts w:ascii="Times New Roman" w:hAnsi="Times New Roman" w:cs="Times New Roman"/>
          <w:b/>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SV40 MES</w:t>
      </w:r>
      <w:del w:id="76" w:author="Sargsyan, Davit [JRDUS]" w:date="2019-02-25T14:04:00Z">
        <w:r w:rsidRPr="00787AFA" w:rsidDel="00E643D9">
          <w:rPr>
            <w:rFonts w:ascii="Times New Roman" w:hAnsi="Times New Roman" w:cs="Times New Roman"/>
          </w:rPr>
          <w:delText xml:space="preserve"> </w:delText>
        </w:r>
      </w:del>
      <w:r w:rsidRPr="00787AFA">
        <w:rPr>
          <w:rFonts w:ascii="Times New Roman" w:hAnsi="Times New Roman" w:cs="Times New Roman"/>
        </w:rPr>
        <w:t xml:space="preserve">13 </w:t>
      </w:r>
      <w:bookmarkStart w:id="77" w:name="_Hlk530334205"/>
      <w:r w:rsidRPr="00787AFA">
        <w:rPr>
          <w:rFonts w:ascii="Times New Roman" w:hAnsi="Times New Roman" w:cs="Times New Roman"/>
        </w:rPr>
        <w:t xml:space="preserve">mouse kidney mesangial cells </w:t>
      </w:r>
      <w:bookmarkEnd w:id="77"/>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78"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78"/>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64076C6D" w:rsidR="00787AFA" w:rsidRPr="00FB4F33" w:rsidRDefault="00FB4F33" w:rsidP="00787AFA">
      <w:pPr>
        <w:rPr>
          <w:rFonts w:ascii="Times New Roman" w:hAnsi="Times New Roman" w:cs="Times New Roman"/>
          <w:b/>
        </w:rPr>
      </w:pPr>
      <w:r w:rsidRPr="00FB4F33">
        <w:rPr>
          <w:rFonts w:ascii="Times New Roman" w:hAnsi="Times New Roman" w:cs="Times New Roman"/>
          <w:b/>
        </w:rPr>
        <w:t>2.</w:t>
      </w:r>
      <w:ins w:id="79" w:author="Sargsyan, Davit [JRDUS]" w:date="2019-03-02T18:36:00Z">
        <w:r w:rsidR="001C597D">
          <w:rPr>
            <w:rFonts w:ascii="Times New Roman" w:hAnsi="Times New Roman" w:cs="Times New Roman"/>
            <w:b/>
          </w:rPr>
          <w:t>3</w:t>
        </w:r>
      </w:ins>
      <w:del w:id="80" w:author="Sargsyan, Davit [JRDUS]" w:date="2019-03-02T18:35:00Z">
        <w:r w:rsidRPr="00FB4F33" w:rsidDel="001C597D">
          <w:rPr>
            <w:rFonts w:ascii="Times New Roman" w:hAnsi="Times New Roman" w:cs="Times New Roman"/>
            <w:b/>
          </w:rPr>
          <w:delText>2.2</w:delText>
        </w:r>
      </w:del>
      <w:r w:rsidRPr="00FB4F33">
        <w:rPr>
          <w:rFonts w:ascii="Times New Roman" w:hAnsi="Times New Roman" w:cs="Times New Roman"/>
          <w:b/>
        </w:rPr>
        <w:t xml:space="preserve"> </w:t>
      </w:r>
      <w:r w:rsidR="00787AFA" w:rsidRPr="00FB4F33">
        <w:rPr>
          <w:rFonts w:ascii="Times New Roman" w:hAnsi="Times New Roman" w:cs="Times New Roman"/>
          <w:b/>
        </w:rPr>
        <w:t>Intracellular ROS detection</w:t>
      </w:r>
    </w:p>
    <w:p w14:paraId="4917B523" w14:textId="2D4EFC53" w:rsidR="00787AFA" w:rsidRDefault="00787AFA" w:rsidP="00C44387">
      <w:pPr>
        <w:spacing w:after="0" w:line="480" w:lineRule="auto"/>
        <w:rPr>
          <w:rFonts w:ascii="Times New Roman" w:hAnsi="Times New Roman" w:cs="Times New Roman"/>
        </w:rPr>
      </w:pPr>
      <w:bookmarkStart w:id="81" w:name="_Hlk535687149"/>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 xml:space="preserve">0.1% DMSO in </w:t>
      </w:r>
      <w:r w:rsidR="002C19A7">
        <w:rPr>
          <w:rFonts w:ascii="Times New Roman" w:hAnsi="Times New Roman" w:cs="Times New Roman"/>
        </w:rPr>
        <w:t>H</w:t>
      </w:r>
      <w:r w:rsidR="0045293B">
        <w:rPr>
          <w:rFonts w:ascii="Times New Roman" w:hAnsi="Times New Roman" w:cs="Times New Roman"/>
        </w:rPr>
        <w:t>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bookmarkEnd w:id="81"/>
    <w:p w14:paraId="195BC4D4" w14:textId="77777777" w:rsidR="00C44387" w:rsidRDefault="00C44387" w:rsidP="00BF35CF">
      <w:pPr>
        <w:rPr>
          <w:rFonts w:ascii="Times New Roman" w:hAnsi="Times New Roman" w:cs="Times New Roman"/>
          <w:i/>
        </w:rPr>
      </w:pPr>
    </w:p>
    <w:p w14:paraId="5E004B38" w14:textId="0BD77E66" w:rsidR="00C94699" w:rsidRPr="00FB4F33" w:rsidRDefault="00FB4F33" w:rsidP="00BF35CF">
      <w:pPr>
        <w:rPr>
          <w:rFonts w:ascii="Times New Roman" w:hAnsi="Times New Roman" w:cs="Times New Roman"/>
          <w:b/>
        </w:rPr>
      </w:pPr>
      <w:r w:rsidRPr="00FB4F33">
        <w:rPr>
          <w:rFonts w:ascii="Times New Roman" w:hAnsi="Times New Roman" w:cs="Times New Roman"/>
          <w:b/>
        </w:rPr>
        <w:t>2.</w:t>
      </w:r>
      <w:ins w:id="82" w:author="Sargsyan, Davit [JRDUS]" w:date="2019-03-02T18:36:00Z">
        <w:r w:rsidR="001C597D">
          <w:rPr>
            <w:rFonts w:ascii="Times New Roman" w:hAnsi="Times New Roman" w:cs="Times New Roman"/>
            <w:b/>
          </w:rPr>
          <w:t>4</w:t>
        </w:r>
      </w:ins>
      <w:del w:id="83" w:author="Sargsyan, Davit [JRDUS]" w:date="2019-03-02T18:36:00Z">
        <w:r w:rsidRPr="00FB4F33" w:rsidDel="001C597D">
          <w:rPr>
            <w:rFonts w:ascii="Times New Roman" w:hAnsi="Times New Roman" w:cs="Times New Roman"/>
            <w:b/>
          </w:rPr>
          <w:delText>2.3</w:delText>
        </w:r>
      </w:del>
      <w:r w:rsidRPr="00FB4F33">
        <w:rPr>
          <w:rFonts w:ascii="Times New Roman" w:hAnsi="Times New Roman" w:cs="Times New Roman"/>
          <w:b/>
        </w:rPr>
        <w:t xml:space="preserve"> </w:t>
      </w:r>
      <w:r w:rsidR="00C94699" w:rsidRPr="00FB4F33">
        <w:rPr>
          <w:rFonts w:ascii="Times New Roman" w:hAnsi="Times New Roman" w:cs="Times New Roman"/>
          <w:b/>
        </w:rPr>
        <w:t>Total RNA/DNA extraction, library preparation, RNA-seq and methyl-seq</w:t>
      </w:r>
    </w:p>
    <w:p w14:paraId="24681B57" w14:textId="64A57AAF" w:rsidR="00006629" w:rsidRDefault="00006629" w:rsidP="00746F0D">
      <w:pPr>
        <w:spacing w:after="0" w:line="480" w:lineRule="auto"/>
        <w:rPr>
          <w:rFonts w:ascii="Times New Roman" w:hAnsi="Times New Roman" w:cs="Times New Roman"/>
        </w:rPr>
      </w:pPr>
      <w:r w:rsidRPr="002661EB">
        <w:rPr>
          <w:rFonts w:ascii="Times New Roman" w:hAnsi="Times New Roman" w:cs="Times New Roman"/>
        </w:rPr>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r w:rsidR="000D49D3">
        <w:rPr>
          <w:rFonts w:ascii="Times New Roman" w:hAnsi="Times New Roman" w:cs="Times New Roman"/>
        </w:rPr>
        <w:t xml:space="preserve">and </w:t>
      </w:r>
      <w:r w:rsidR="000D49D3" w:rsidRPr="002661EB">
        <w:rPr>
          <w:rFonts w:ascii="Times New Roman" w:hAnsi="Times New Roman" w:cs="Times New Roman"/>
        </w:rPr>
        <w:t>TIIA</w:t>
      </w:r>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r w:rsidRPr="000D49D3">
        <w:rPr>
          <w:rFonts w:ascii="Times New Roman" w:hAnsi="Times New Roman" w:cs="Times New Roman"/>
        </w:rPr>
        <w:t xml:space="preserve">Briefly, the library </w:t>
      </w:r>
      <w:r w:rsidR="000B6198" w:rsidRPr="000D49D3">
        <w:rPr>
          <w:rFonts w:ascii="Times New Roman" w:hAnsi="Times New Roman" w:cs="Times New Roman"/>
        </w:rPr>
        <w:t xml:space="preserve">of RNA-seq </w:t>
      </w:r>
      <w:r w:rsidRPr="000D49D3">
        <w:rPr>
          <w:rFonts w:ascii="Times New Roman" w:hAnsi="Times New Roman" w:cs="Times New Roman"/>
        </w:rPr>
        <w:t xml:space="preserve">was constructed using the Illumina </w:t>
      </w:r>
      <w:proofErr w:type="spellStart"/>
      <w:r w:rsidRPr="000D49D3">
        <w:rPr>
          <w:rFonts w:ascii="Times New Roman" w:hAnsi="Times New Roman" w:cs="Times New Roman"/>
        </w:rPr>
        <w:t>TruSeq</w:t>
      </w:r>
      <w:proofErr w:type="spellEnd"/>
      <w:r w:rsidRPr="000D49D3">
        <w:rPr>
          <w:rFonts w:ascii="Times New Roman" w:hAnsi="Times New Roman" w:cs="Times New Roman"/>
        </w:rPr>
        <w:t xml:space="preserve"> RNA preparation kit (Illumina, San Diego, CA, USA) according to the manufacturer’s manual. Samples were sequenced on the Illumina </w:t>
      </w:r>
      <w:proofErr w:type="spellStart"/>
      <w:r w:rsidRPr="000D49D3">
        <w:rPr>
          <w:rFonts w:ascii="Times New Roman" w:hAnsi="Times New Roman" w:cs="Times New Roman"/>
        </w:rPr>
        <w:t>NextSeq</w:t>
      </w:r>
      <w:proofErr w:type="spellEnd"/>
      <w:r w:rsidRPr="000D49D3">
        <w:rPr>
          <w:rFonts w:ascii="Times New Roman" w:hAnsi="Times New Roman" w:cs="Times New Roman"/>
        </w:rPr>
        <w:t xml:space="preserve"> 500 instrument with 50–75 bp paired-end reads, to a minimum depth of 30 million reads per sample.</w:t>
      </w:r>
      <w:r w:rsidR="00B56EB2" w:rsidRPr="000D49D3">
        <w:t xml:space="preserve"> </w:t>
      </w:r>
      <w:r w:rsidR="00B56EB2" w:rsidRPr="000D49D3">
        <w:rPr>
          <w:rFonts w:ascii="Times New Roman" w:hAnsi="Times New Roman" w:cs="Times New Roman"/>
        </w:rPr>
        <w:t xml:space="preserve">The DNA samples were further processed using an Agilent Mouse </w:t>
      </w:r>
      <w:proofErr w:type="spellStart"/>
      <w:r w:rsidR="00B56EB2" w:rsidRPr="000D49D3">
        <w:rPr>
          <w:rFonts w:ascii="Times New Roman" w:hAnsi="Times New Roman" w:cs="Times New Roman"/>
        </w:rPr>
        <w:t>SureSelect</w:t>
      </w:r>
      <w:proofErr w:type="spellEnd"/>
      <w:r w:rsidR="00B56EB2" w:rsidRPr="000D49D3">
        <w:rPr>
          <w:rFonts w:ascii="Times New Roman" w:hAnsi="Times New Roman" w:cs="Times New Roman"/>
        </w:rPr>
        <w:t xml:space="preserve"> Methyl-seq Target Enrichment System (Agilent Technologies, Santa Clara, CA) and sequenced on an Illumina </w:t>
      </w:r>
      <w:proofErr w:type="spellStart"/>
      <w:r w:rsidR="00B56EB2" w:rsidRPr="000D49D3">
        <w:rPr>
          <w:rFonts w:ascii="Times New Roman" w:hAnsi="Times New Roman" w:cs="Times New Roman"/>
        </w:rPr>
        <w:t>NextSeq</w:t>
      </w:r>
      <w:proofErr w:type="spellEnd"/>
      <w:r w:rsidR="00B56EB2" w:rsidRPr="000D49D3">
        <w:rPr>
          <w:rFonts w:ascii="Times New Roman" w:hAnsi="Times New Roman" w:cs="Times New Roman"/>
        </w:rPr>
        <w:t xml:space="preserve"> 500 instrument with 76-bp single-end reads, generating 34–47 million reads per sample.</w:t>
      </w:r>
    </w:p>
    <w:p w14:paraId="1FA83F75" w14:textId="77777777" w:rsidR="000D49D3" w:rsidRPr="000D49D3" w:rsidRDefault="000D49D3" w:rsidP="00746F0D">
      <w:pPr>
        <w:spacing w:after="0" w:line="480" w:lineRule="auto"/>
        <w:rPr>
          <w:rFonts w:ascii="Times New Roman" w:hAnsi="Times New Roman" w:cs="Times New Roman"/>
          <w:highlight w:val="yellow"/>
        </w:rPr>
      </w:pPr>
    </w:p>
    <w:p w14:paraId="7262D53F" w14:textId="6518B8A3" w:rsidR="00976FED" w:rsidRPr="00FB4F33" w:rsidRDefault="00FB4F33" w:rsidP="00746F0D">
      <w:pPr>
        <w:spacing w:after="0" w:line="480" w:lineRule="auto"/>
        <w:rPr>
          <w:rFonts w:ascii="Times New Roman" w:hAnsi="Times New Roman" w:cs="Times New Roman"/>
          <w:b/>
        </w:rPr>
      </w:pPr>
      <w:r w:rsidRPr="00FB4F33">
        <w:rPr>
          <w:rFonts w:ascii="Times New Roman" w:hAnsi="Times New Roman" w:cs="Times New Roman"/>
          <w:b/>
        </w:rPr>
        <w:t>2.</w:t>
      </w:r>
      <w:ins w:id="84" w:author="Sargsyan, Davit [JRDUS]" w:date="2019-03-02T18:36:00Z">
        <w:r w:rsidR="001C597D">
          <w:rPr>
            <w:rFonts w:ascii="Times New Roman" w:hAnsi="Times New Roman" w:cs="Times New Roman"/>
            <w:b/>
          </w:rPr>
          <w:t>5</w:t>
        </w:r>
      </w:ins>
      <w:del w:id="85" w:author="Sargsyan, Davit [JRDUS]" w:date="2019-03-02T18:36:00Z">
        <w:r w:rsidRPr="00FB4F33" w:rsidDel="001C597D">
          <w:rPr>
            <w:rFonts w:ascii="Times New Roman" w:hAnsi="Times New Roman" w:cs="Times New Roman"/>
            <w:b/>
          </w:rPr>
          <w:delText>2.4</w:delText>
        </w:r>
      </w:del>
      <w:r w:rsidRPr="00FB4F33">
        <w:rPr>
          <w:rFonts w:ascii="Times New Roman" w:hAnsi="Times New Roman" w:cs="Times New Roman"/>
          <w:b/>
        </w:rPr>
        <w:t xml:space="preserve"> </w:t>
      </w:r>
      <w:r w:rsidR="00EB1A12" w:rsidRPr="00FB4F33">
        <w:rPr>
          <w:rFonts w:ascii="Times New Roman" w:hAnsi="Times New Roman" w:cs="Times New Roman"/>
          <w:b/>
        </w:rPr>
        <w:t>Data Analysis</w:t>
      </w:r>
    </w:p>
    <w:p w14:paraId="0B83B7B9" w14:textId="00703E27" w:rsidR="00EB1A12" w:rsidRDefault="00BB4112" w:rsidP="00746F0D">
      <w:pPr>
        <w:spacing w:after="0" w:line="480" w:lineRule="auto"/>
        <w:rPr>
          <w:rFonts w:ascii="Times New Roman" w:hAnsi="Times New Roman" w:cs="Times New Roman"/>
        </w:rPr>
      </w:pPr>
      <w:r>
        <w:rPr>
          <w:rFonts w:ascii="Times New Roman" w:hAnsi="Times New Roman" w:cs="Times New Roman"/>
        </w:rPr>
        <w:t xml:space="preserve">Sequencing data quality was checked using </w:t>
      </w:r>
      <w:proofErr w:type="spellStart"/>
      <w:r w:rsidRPr="00DD5E32">
        <w:rPr>
          <w:rFonts w:ascii="Times New Roman" w:hAnsi="Times New Roman" w:cs="Times New Roman"/>
        </w:rPr>
        <w:t>FastQC</w:t>
      </w:r>
      <w:proofErr w:type="spellEnd"/>
      <w:r w:rsidR="00067369" w:rsidRPr="00DD5E32">
        <w:rPr>
          <w:rFonts w:ascii="Times New Roman" w:hAnsi="Times New Roman" w:cs="Times New Roman"/>
        </w:rPr>
        <w:t xml:space="preserve"> 0.11.2</w:t>
      </w:r>
      <w:r>
        <w:rPr>
          <w:rFonts w:ascii="Times New Roman" w:hAnsi="Times New Roman" w:cs="Times New Roman"/>
        </w:rPr>
        <w:t xml:space="preserve"> software</w:t>
      </w:r>
      <w:r w:rsidR="00527012">
        <w:rPr>
          <w:rFonts w:ascii="Times New Roman" w:hAnsi="Times New Roman" w:cs="Times New Roman"/>
        </w:rPr>
        <w:t xml:space="preserve">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&lt;EndNote&gt;&lt;Cite&gt;&lt;Author&gt;Andrews&lt;/Author&gt;&lt;Year&gt;2010&lt;/Year&gt;&lt;RecNum&gt;67&lt;/RecNum&gt;&lt;DisplayText&gt;&lt;style face="superscript"&gt;37&lt;/style&gt;&lt;/DisplayText&gt;&lt;record&gt;&lt;rec-number&gt;67&lt;/rec-number&gt;&lt;foreign-keys&gt;&lt;key app="EN" db-id="zexatsv0j2xzrze509w50afez2520sdvd9xf" timestamp="1546415527"&gt;67&lt;/key&gt;&lt;/foreign-keys&gt;&lt;ref-type name="Journal Article"&gt;17&lt;/ref-type&gt;&lt;contributors&gt;&lt;authors&gt;&lt;author&gt;Andrews, Simon&lt;/author&gt;&lt;/authors&gt;&lt;/contributors&gt;&lt;titles&gt;&lt;title&gt;FastQC: a quality control tool for high throughput sequence data&lt;/title&gt;&lt;/titles&gt;&lt;dates&gt;&lt;year&gt;2010&lt;/year&gt;&lt;/dates&gt;&lt;urls&gt;&lt;/urls&gt;&lt;/record&gt;&lt;/Cite&gt;&lt;/EndNote&gt;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37</w:t>
      </w:r>
      <w:r w:rsidR="00CE49FA">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Linux</w:t>
      </w:r>
      <w:r w:rsidR="00ED3A93">
        <w:rPr>
          <w:rFonts w:ascii="Times New Roman" w:hAnsi="Times New Roman" w:cs="Times New Roman"/>
        </w:rPr>
        <w:t>-base</w:t>
      </w:r>
      <w:r w:rsidR="00EB1A12">
        <w:rPr>
          <w:rFonts w:ascii="Times New Roman" w:hAnsi="Times New Roman" w:cs="Times New Roman"/>
        </w:rPr>
        <w:t xml:space="preserve"> bioinformatics </w:t>
      </w:r>
      <w:r w:rsidR="00067369">
        <w:rPr>
          <w:rFonts w:ascii="Times New Roman" w:hAnsi="Times New Roman" w:cs="Times New Roman"/>
        </w:rPr>
        <w:t xml:space="preserve">software </w:t>
      </w:r>
      <w:r w:rsidR="00EB1A12">
        <w:rPr>
          <w:rFonts w:ascii="Times New Roman" w:hAnsi="Times New Roman" w:cs="Times New Roman"/>
        </w:rPr>
        <w:t>packages</w:t>
      </w:r>
      <w:r w:rsidR="00ED3A93">
        <w:rPr>
          <w:rFonts w:ascii="Times New Roman" w:hAnsi="Times New Roman" w:cs="Times New Roman"/>
        </w:rPr>
        <w:t xml:space="preserve"> </w:t>
      </w:r>
      <w:proofErr w:type="spellStart"/>
      <w:r w:rsidR="00706F45" w:rsidRPr="000D49D3">
        <w:rPr>
          <w:rFonts w:ascii="Times New Roman" w:hAnsi="Times New Roman" w:cs="Times New Roman"/>
        </w:rPr>
        <w:t>SAMtools</w:t>
      </w:r>
      <w:proofErr w:type="spellEnd"/>
      <w:r w:rsidR="00706F45">
        <w:rPr>
          <w:rFonts w:ascii="Times New Roman" w:hAnsi="Times New Roman" w:cs="Times New Roman"/>
          <w:i/>
        </w:rPr>
        <w:t xml:space="preserve"> </w:t>
      </w:r>
      <w:r w:rsidR="00706F45">
        <w:rPr>
          <w:rFonts w:ascii="Times New Roman" w:hAnsi="Times New Roman" w:cs="Times New Roman"/>
        </w:rPr>
        <w:t>(Sequencing Alignment/Map tools)</w:t>
      </w:r>
      <w:r w:rsidR="007650B3">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&lt;EndNote&gt;&lt;Cite&gt;&lt;Author&gt;Li&lt;/Author&gt;&lt;Year&gt;2009&lt;/Year&gt;&lt;RecNum&gt;64&lt;/RecNum&gt;&lt;DisplayText&gt;&lt;style face="superscript"&gt;38&lt;/style&gt;&lt;/DisplayText&gt;&lt;record&gt;&lt;rec-number&gt;64&lt;/rec-number&gt;&lt;foreign-keys&gt;&lt;key app="EN" db-id="zexatsv0j2xzrze509w50afez2520sdvd9xf" timestamp="1546080392"&gt;64&lt;/key&gt;&lt;/foreign-keys&gt;&lt;ref-type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38</w:t>
      </w:r>
      <w:r w:rsidR="007650B3">
        <w:rPr>
          <w:rFonts w:ascii="Times New Roman" w:hAnsi="Times New Roman" w:cs="Times New Roman"/>
        </w:rPr>
        <w:fldChar w:fldCharType="end"/>
      </w:r>
      <w:r w:rsidR="00ED3A93">
        <w:rPr>
          <w:rFonts w:ascii="Times New Roman" w:hAnsi="Times New Roman" w:cs="Times New Roman"/>
        </w:rPr>
        <w:t xml:space="preserve"> and </w:t>
      </w:r>
      <w:r w:rsidR="00ED3A93" w:rsidRPr="00DD5E32">
        <w:rPr>
          <w:rFonts w:ascii="Times New Roman" w:hAnsi="Times New Roman" w:cs="Times New Roman"/>
        </w:rPr>
        <w:t>HIDSAT-2</w:t>
      </w:r>
      <w:r w:rsidR="00ED3A93">
        <w:rPr>
          <w:rFonts w:ascii="Times New Roman" w:hAnsi="Times New Roman" w:cs="Times New Roman"/>
        </w:rPr>
        <w:t xml:space="preserve"> (</w:t>
      </w:r>
      <w:r w:rsidR="00ED3A93" w:rsidRPr="00ED3A93">
        <w:rPr>
          <w:rFonts w:ascii="Times New Roman" w:hAnsi="Times New Roman" w:cs="Times New Roman"/>
        </w:rPr>
        <w:t>hierarchical indexing for s</w:t>
      </w:r>
      <w:r w:rsidR="00ED3A93">
        <w:rPr>
          <w:rFonts w:ascii="Times New Roman" w:hAnsi="Times New Roman" w:cs="Times New Roman"/>
        </w:rPr>
        <w:t>pliced alignment of transcripts)</w:t>
      </w:r>
      <w:r w:rsidR="007650B3">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PEVuZE5vdGU+PENpdGU+PEF1dGhvcj5LaW08L0F1dGhvcj48WWVhcj4yMDE1PC9ZZWFyPjxSZWNO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7650B3">
        <w:rPr>
          <w:rFonts w:ascii="Times New Roman" w:hAnsi="Times New Roman" w:cs="Times New Roman"/>
        </w:rPr>
      </w:r>
      <w:r w:rsidR="007650B3">
        <w:rPr>
          <w:rFonts w:ascii="Times New Roman" w:hAnsi="Times New Roman" w:cs="Times New Roman"/>
        </w:rPr>
        <w:fldChar w:fldCharType="separate"/>
      </w:r>
      <w:r w:rsidR="00345946" w:rsidRPr="00345946">
        <w:rPr>
          <w:rFonts w:ascii="Times New Roman" w:hAnsi="Times New Roman" w:cs="Times New Roman"/>
          <w:noProof/>
          <w:vertAlign w:val="superscript"/>
        </w:rPr>
        <w:t>39</w:t>
      </w:r>
      <w:r w:rsidR="007650B3">
        <w:rPr>
          <w:rFonts w:ascii="Times New Roman" w:hAnsi="Times New Roman" w:cs="Times New Roman"/>
        </w:rPr>
        <w:fldChar w:fldCharType="end"/>
      </w:r>
      <w:r>
        <w:rPr>
          <w:rFonts w:ascii="Times New Roman" w:hAnsi="Times New Roman" w:cs="Times New Roman"/>
        </w:rPr>
        <w:t xml:space="preserve"> </w:t>
      </w:r>
      <w:r w:rsidR="00EB1A12">
        <w:rPr>
          <w:rFonts w:ascii="Times New Roman" w:hAnsi="Times New Roman" w:cs="Times New Roman"/>
        </w:rPr>
        <w:t xml:space="preserve">were used to </w:t>
      </w:r>
      <w:r w:rsidR="00706F45">
        <w:rPr>
          <w:rFonts w:ascii="Times New Roman" w:hAnsi="Times New Roman" w:cs="Times New Roman"/>
        </w:rPr>
        <w:t>sort, deduplicated, index</w:t>
      </w:r>
      <w:r w:rsidR="00EB1A12">
        <w:rPr>
          <w:rFonts w:ascii="Times New Roman" w:hAnsi="Times New Roman" w:cs="Times New Roman"/>
        </w:rPr>
        <w:t xml:space="preserve"> and align </w:t>
      </w:r>
      <w:r w:rsidR="00A84FC9">
        <w:rPr>
          <w:rFonts w:ascii="Times New Roman" w:hAnsi="Times New Roman" w:cs="Times New Roman"/>
        </w:rPr>
        <w:t xml:space="preserve">reads in RNA </w:t>
      </w:r>
      <w:r w:rsidR="00067369">
        <w:rPr>
          <w:rFonts w:ascii="Times New Roman" w:hAnsi="Times New Roman" w:cs="Times New Roman"/>
        </w:rPr>
        <w:t xml:space="preserve">sequencing </w:t>
      </w:r>
      <w:r w:rsidR="00EB1A12">
        <w:rPr>
          <w:rFonts w:ascii="Times New Roman" w:hAnsi="Times New Roman" w:cs="Times New Roman"/>
        </w:rPr>
        <w:t>files.</w:t>
      </w:r>
      <w:r w:rsidR="00706F45">
        <w:rPr>
          <w:rFonts w:ascii="Times New Roman" w:hAnsi="Times New Roman" w:cs="Times New Roman"/>
        </w:rPr>
        <w:t xml:space="preserve"> </w:t>
      </w:r>
      <w:r w:rsidR="00A84FC9">
        <w:rPr>
          <w:rFonts w:ascii="Times New Roman" w:hAnsi="Times New Roman" w:cs="Times New Roman"/>
        </w:rPr>
        <w:t xml:space="preserve">DNA methylation data was processed with </w:t>
      </w:r>
      <w:proofErr w:type="spellStart"/>
      <w:r w:rsidR="00A84FC9" w:rsidRPr="00DD5E32">
        <w:rPr>
          <w:rFonts w:ascii="Times New Roman" w:hAnsi="Times New Roman" w:cs="Times New Roman"/>
        </w:rPr>
        <w:t>Bismark</w:t>
      </w:r>
      <w:proofErr w:type="spellEnd"/>
      <w:r w:rsidR="00A84FC9" w:rsidRPr="00A84FC9">
        <w:rPr>
          <w:rFonts w:ascii="Times New Roman" w:hAnsi="Times New Roman" w:cs="Times New Roman"/>
          <w:i/>
        </w:rPr>
        <w:t xml:space="preserve"> </w:t>
      </w:r>
      <w:r w:rsidR="00A84FC9">
        <w:rPr>
          <w:rFonts w:ascii="Times New Roman" w:hAnsi="Times New Roman" w:cs="Times New Roman"/>
        </w:rPr>
        <w:t xml:space="preserve">tool </w:t>
      </w:r>
      <w:r w:rsidR="00CE49FA">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&lt;EndNote&gt;&lt;Cite&gt;&lt;Author&gt;Krueger&lt;/Author&gt;&lt;Year&gt;2011&lt;/Year&gt;&lt;RecNum&gt;68&lt;/RecNum&gt;&lt;DisplayText&gt;&lt;style face="superscript"&gt;40&lt;/style&gt;&lt;/DisplayText&gt;&lt;record&gt;&lt;rec-number&gt;68&lt;/rec-number&gt;&lt;foreign-keys&gt;&lt;key app="EN" db-id="zexatsv0j2xzrze509w50afez2520sdvd9xf" timestamp="1546415607"&gt;68&lt;/key&gt;&lt;/foreign-keys&gt;&lt;ref-type name="Journal Article"&gt;17&lt;/ref-type&gt;&lt;contributors&gt;&lt;authors&gt;&lt;author&gt;Krueger, Felix&lt;/author&gt;&lt;author&gt;Andrews, Simon R&lt;/author&gt;&lt;/authors&gt;&lt;/contributors&gt;&lt;titles&gt;&lt;title&gt;Bismark: a flexible aligner and methylation caller for Bisulfite-Seq applications&lt;/title&gt;&lt;secondary-title&gt;bioinformatics&lt;/secondary-title&gt;&lt;/titles&gt;&lt;periodical&gt;&lt;full-title&gt;Bioinformatics&lt;/full-title&gt;&lt;/periodical&gt;&lt;pages&gt;1571-1572&lt;/pages&gt;&lt;volume&gt;27&lt;/volume&gt;&lt;number&gt;11&lt;/number&gt;&lt;dates&gt;&lt;year&gt;2011&lt;/year&gt;&lt;/dates&gt;&lt;isbn&gt;1460-2059&lt;/isbn&gt;&lt;urls&gt;&lt;/urls&gt;&lt;/record&gt;&lt;/Cite&gt;&lt;/EndNote&gt;</w:instrText>
      </w:r>
      <w:r w:rsidR="00CE49FA">
        <w:rPr>
          <w:rFonts w:ascii="Times New Roman" w:hAnsi="Times New Roman" w:cs="Times New Roman"/>
        </w:rPr>
        <w:fldChar w:fldCharType="separate"/>
      </w:r>
      <w:r w:rsidR="00345946" w:rsidRPr="00345946">
        <w:rPr>
          <w:rFonts w:ascii="Times New Roman" w:hAnsi="Times New Roman" w:cs="Times New Roman"/>
          <w:noProof/>
          <w:vertAlign w:val="superscript"/>
        </w:rPr>
        <w:t>40</w:t>
      </w:r>
      <w:r w:rsidR="00CE49FA">
        <w:rPr>
          <w:rFonts w:ascii="Times New Roman" w:hAnsi="Times New Roman" w:cs="Times New Roman"/>
        </w:rPr>
        <w:fldChar w:fldCharType="end"/>
      </w:r>
      <w:r w:rsidR="00A84FC9">
        <w:rPr>
          <w:rFonts w:ascii="Times New Roman" w:hAnsi="Times New Roman" w:cs="Times New Roman"/>
        </w:rPr>
        <w:t>. All reads were aligned to the mouse reference genome (</w:t>
      </w:r>
      <w:r w:rsidR="00AD6C4F">
        <w:rPr>
          <w:rFonts w:ascii="Times New Roman" w:hAnsi="Times New Roman" w:cs="Times New Roman"/>
        </w:rPr>
        <w:t>mm</w:t>
      </w:r>
      <w:r w:rsidR="00A84FC9">
        <w:rPr>
          <w:rFonts w:ascii="Times New Roman" w:hAnsi="Times New Roman" w:cs="Times New Roman"/>
        </w:rPr>
        <w:t>9.2)</w:t>
      </w:r>
      <w:ins w:id="86" w:author="Sargsyan, Davit [JRDUS]" w:date="2019-03-02T18:38:00Z">
        <w:r w:rsidR="001C597D">
          <w:rPr>
            <w:rFonts w:ascii="Times New Roman" w:hAnsi="Times New Roman" w:cs="Times New Roman"/>
          </w:rPr>
          <w:t>.</w:t>
        </w:r>
      </w:ins>
      <w:r w:rsidR="000D49D3">
        <w:rPr>
          <w:rFonts w:ascii="Times New Roman" w:hAnsi="Times New Roman" w:cs="Times New Roman"/>
        </w:rPr>
        <w:t xml:space="preserve"> </w:t>
      </w:r>
      <w:r w:rsidR="00EB1A12" w:rsidRPr="000D49D3">
        <w:rPr>
          <w:rFonts w:ascii="Times New Roman" w:hAnsi="Times New Roman" w:cs="Times New Roman"/>
        </w:rPr>
        <w:t>R</w:t>
      </w:r>
      <w:r w:rsidR="00706F45" w:rsidRPr="000D49D3">
        <w:rPr>
          <w:rFonts w:ascii="Times New Roman" w:hAnsi="Times New Roman" w:cs="Times New Roman"/>
        </w:rPr>
        <w:t xml:space="preserve"> 3.5.1</w:t>
      </w:r>
      <w:r w:rsidR="00706F45">
        <w:rPr>
          <w:rFonts w:ascii="Times New Roman" w:hAnsi="Times New Roman" w:cs="Times New Roman"/>
        </w:rPr>
        <w:t xml:space="preserve"> (R Core Team)</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&lt;EndNote&gt;&lt;Cite&gt;&lt;Author&gt;Team&lt;/Author&gt;&lt;Year&gt;2013&lt;/Year&gt;&lt;RecNum&gt;69&lt;/RecNum&gt;&lt;DisplayText&gt;&lt;style face="superscript"&gt;41&lt;/style&gt;&lt;/DisplayText&gt;&lt;record&gt;&lt;rec-number&gt;69&lt;/rec-number&gt;&lt;foreign-keys&gt;&lt;key app="EN" db-id="zexatsv0j2xzrze509w50afez2520sdvd9xf" timestamp="1546415783"&gt;69&lt;/key&gt;&lt;/foreign-keys&gt;&lt;ref-type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41</w:t>
      </w:r>
      <w:r w:rsidR="002918A0">
        <w:rPr>
          <w:rFonts w:ascii="Times New Roman" w:hAnsi="Times New Roman" w:cs="Times New Roman"/>
        </w:rPr>
        <w:fldChar w:fldCharType="end"/>
      </w:r>
      <w:r w:rsidR="00EB1A12">
        <w:rPr>
          <w:rFonts w:ascii="Times New Roman" w:hAnsi="Times New Roman" w:cs="Times New Roman"/>
        </w:rPr>
        <w:t xml:space="preserve"> was used for </w:t>
      </w:r>
      <w:r w:rsidR="00067369">
        <w:rPr>
          <w:rFonts w:ascii="Times New Roman" w:hAnsi="Times New Roman" w:cs="Times New Roman"/>
        </w:rPr>
        <w:t>all</w:t>
      </w:r>
      <w:r w:rsidR="00706F45">
        <w:rPr>
          <w:rFonts w:ascii="Times New Roman" w:hAnsi="Times New Roman" w:cs="Times New Roman"/>
        </w:rPr>
        <w:t xml:space="preserve"> </w:t>
      </w:r>
      <w:r w:rsidR="00EB1A12">
        <w:rPr>
          <w:rFonts w:ascii="Times New Roman" w:hAnsi="Times New Roman" w:cs="Times New Roman"/>
        </w:rPr>
        <w:t>downstream statistical analysis and visualization of RNA and DNA sequencing data.</w:t>
      </w:r>
      <w:r w:rsidR="00AB28E4">
        <w:rPr>
          <w:rFonts w:ascii="Times New Roman" w:hAnsi="Times New Roman" w:cs="Times New Roman"/>
        </w:rPr>
        <w:t xml:space="preserve"> </w:t>
      </w:r>
    </w:p>
    <w:p w14:paraId="4E8DB103" w14:textId="77777777" w:rsidR="000D49D3" w:rsidRPr="001E68C0" w:rsidRDefault="000D49D3" w:rsidP="00746F0D">
      <w:pPr>
        <w:spacing w:after="0" w:line="480" w:lineRule="auto"/>
        <w:rPr>
          <w:rFonts w:ascii="Times New Roman" w:hAnsi="Times New Roman" w:cs="Times New Roman"/>
        </w:rPr>
      </w:pPr>
    </w:p>
    <w:p w14:paraId="5955A2D8" w14:textId="799D264C" w:rsidR="00976FED" w:rsidRPr="00FB4F33" w:rsidRDefault="00FB4F33" w:rsidP="00976FED">
      <w:pPr>
        <w:rPr>
          <w:rFonts w:ascii="Times New Roman" w:hAnsi="Times New Roman" w:cs="Times New Roman"/>
          <w:b/>
        </w:rPr>
      </w:pPr>
      <w:r w:rsidRPr="00FB4F33">
        <w:rPr>
          <w:rFonts w:ascii="Times New Roman" w:hAnsi="Times New Roman" w:cs="Times New Roman"/>
          <w:b/>
        </w:rPr>
        <w:t>2.</w:t>
      </w:r>
      <w:ins w:id="87" w:author="Sargsyan, Davit [JRDUS]" w:date="2019-03-02T18:38:00Z">
        <w:r w:rsidR="00E01193">
          <w:rPr>
            <w:rFonts w:ascii="Times New Roman" w:hAnsi="Times New Roman" w:cs="Times New Roman"/>
            <w:b/>
          </w:rPr>
          <w:t>6</w:t>
        </w:r>
      </w:ins>
      <w:del w:id="88" w:author="Sargsyan, Davit [JRDUS]" w:date="2019-03-02T18:38:00Z">
        <w:r w:rsidRPr="00FB4F33" w:rsidDel="00E01193">
          <w:rPr>
            <w:rFonts w:ascii="Times New Roman" w:hAnsi="Times New Roman" w:cs="Times New Roman"/>
            <w:b/>
          </w:rPr>
          <w:delText>2.5</w:delText>
        </w:r>
      </w:del>
      <w:r w:rsidRPr="00FB4F33">
        <w:rPr>
          <w:rFonts w:ascii="Times New Roman" w:hAnsi="Times New Roman" w:cs="Times New Roman"/>
          <w:b/>
        </w:rPr>
        <w:t xml:space="preserve"> </w:t>
      </w:r>
      <w:r w:rsidR="00976FED" w:rsidRPr="00FB4F33">
        <w:rPr>
          <w:rFonts w:ascii="Times New Roman" w:hAnsi="Times New Roman" w:cs="Times New Roman"/>
          <w:b/>
        </w:rPr>
        <w:t>Differential Gene Expre</w:t>
      </w:r>
      <w:r w:rsidR="00FA11D5" w:rsidRPr="00FB4F33">
        <w:rPr>
          <w:rFonts w:ascii="Times New Roman" w:hAnsi="Times New Roman" w:cs="Times New Roman"/>
          <w:b/>
        </w:rPr>
        <w:t>ssion A</w:t>
      </w:r>
      <w:r w:rsidR="00976FED" w:rsidRPr="00FB4F33">
        <w:rPr>
          <w:rFonts w:ascii="Times New Roman" w:hAnsi="Times New Roman" w:cs="Times New Roman"/>
          <w:b/>
        </w:rPr>
        <w:t>nalysis</w:t>
      </w:r>
    </w:p>
    <w:p w14:paraId="0E29C576" w14:textId="3D7B02B4" w:rsidR="00B9092E" w:rsidRDefault="001343B4" w:rsidP="00C87337">
      <w:pPr>
        <w:spacing w:after="0" w:line="480" w:lineRule="auto"/>
        <w:rPr>
          <w:rFonts w:ascii="Times New Roman" w:hAnsi="Times New Roman" w:cs="Times New Roman"/>
        </w:rPr>
      </w:pPr>
      <w:r>
        <w:rPr>
          <w:rFonts w:ascii="Times New Roman" w:hAnsi="Times New Roman" w:cs="Times New Roman"/>
        </w:rPr>
        <w:t xml:space="preserve">Total of 24,421 genes were mapped. </w:t>
      </w:r>
      <w:r w:rsidRPr="001343B4">
        <w:rPr>
          <w:rFonts w:ascii="Times New Roman" w:hAnsi="Times New Roman" w:cs="Times New Roman"/>
        </w:rPr>
        <w:t xml:space="preserve">Genes with </w:t>
      </w:r>
      <w:r>
        <w:rPr>
          <w:rFonts w:ascii="Times New Roman" w:hAnsi="Times New Roman" w:cs="Times New Roman"/>
        </w:rPr>
        <w:t>low counts (less than 20 counts in all samples combined) were removed from the analysis. The remaining 13,954 genes were</w:t>
      </w:r>
      <w:r w:rsidR="00C87337">
        <w:rPr>
          <w:rFonts w:ascii="Times New Roman" w:hAnsi="Times New Roman" w:cs="Times New Roman"/>
        </w:rPr>
        <w:t xml:space="preserve"> further</w:t>
      </w:r>
      <w:r>
        <w:rPr>
          <w:rFonts w:ascii="Times New Roman" w:hAnsi="Times New Roman" w:cs="Times New Roman"/>
        </w:rPr>
        <w:t xml:space="preserve"> examined</w:t>
      </w:r>
      <w:r w:rsidR="00AB28E4">
        <w:rPr>
          <w:rFonts w:ascii="Times New Roman" w:hAnsi="Times New Roman" w:cs="Times New Roman"/>
        </w:rPr>
        <w:t xml:space="preserve">. Two </w:t>
      </w:r>
      <w:r w:rsidR="001F03E4">
        <w:rPr>
          <w:rFonts w:ascii="Times New Roman" w:hAnsi="Times New Roman" w:cs="Times New Roman"/>
        </w:rPr>
        <w:t>comparisons</w:t>
      </w:r>
      <w:r w:rsidR="00AB28E4">
        <w:rPr>
          <w:rFonts w:ascii="Times New Roman" w:hAnsi="Times New Roman" w:cs="Times New Roman"/>
        </w:rPr>
        <w:t xml:space="preserve"> - high glucose(HG) vs. low glucose (LG), and TIIA in HG vs HG only, </w:t>
      </w:r>
      <w:r>
        <w:rPr>
          <w:rFonts w:ascii="Times New Roman" w:hAnsi="Times New Roman" w:cs="Times New Roman"/>
        </w:rPr>
        <w:t>w</w:t>
      </w:r>
      <w:r w:rsidR="001F03E4">
        <w:rPr>
          <w:rFonts w:ascii="Times New Roman" w:hAnsi="Times New Roman" w:cs="Times New Roman"/>
        </w:rPr>
        <w:t>ere done using an</w:t>
      </w:r>
      <w:r w:rsidR="00EB1A12">
        <w:rPr>
          <w:rFonts w:ascii="Times New Roman" w:hAnsi="Times New Roman" w:cs="Times New Roman"/>
        </w:rPr>
        <w:t xml:space="preserve"> R package </w:t>
      </w:r>
      <w:proofErr w:type="spellStart"/>
      <w:r w:rsidR="00EB1A12" w:rsidRPr="00DD5E32">
        <w:rPr>
          <w:rFonts w:ascii="Times New Roman" w:hAnsi="Times New Roman" w:cs="Times New Roman"/>
        </w:rPr>
        <w:t>DEGSeq</w:t>
      </w:r>
      <w:proofErr w:type="spellEnd"/>
      <w:r w:rsidR="00C11F71" w:rsidRPr="00DD5E32">
        <w:rPr>
          <w:rFonts w:ascii="Times New Roman" w:hAnsi="Times New Roman" w:cs="Times New Roman"/>
        </w:rPr>
        <w:t xml:space="preserve"> </w:t>
      </w:r>
      <w:r w:rsidR="00C11F71" w:rsidRPr="00DD5E3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&lt;EndNote&gt;&lt;Cite&gt;&lt;Author&gt;Wang&lt;/Author&gt;&lt;Year&gt;2010&lt;/Year&gt;&lt;RecNum&gt;66&lt;/RecNum&gt;&lt;DisplayText&gt;&lt;style face="superscript"&gt;42&lt;/style&gt;&lt;/DisplayText&gt;&lt;record&gt;&lt;rec-number&gt;66&lt;/rec-number&gt;&lt;foreign-keys&gt;&lt;key app="EN" db-id="zexatsv0j2xzrze509w50afez2520sdvd9xf" timestamp="1546313426"&gt;66&lt;/key&gt;&lt;/foreign-keys&gt;&lt;ref-type name="Journal Article"&gt;17&lt;/ref-type&gt;&lt;contributors&gt;&lt;authors&gt;&lt;author&gt;Wang, L.&lt;/author&gt;&lt;author&gt;Feng, Z.&lt;/author&gt;&lt;author&gt;Wang, X.&lt;/author&gt;&lt;author&gt;Wang, X.&lt;/author&gt;&lt;author&gt;Zhang, X.&lt;/author&gt;&lt;/authors&gt;&lt;/contributors&gt;&lt;auth-address&gt;MOE Key Laboratory of Bioinformatics and Bioinformatics Division, TNLIST/Department of Automation, Tsinghua, University, Beijing 100084, China.&lt;/auth-address&gt;&lt;titles&gt;&lt;title&gt;DEGseq: an R package for identifying differentially expressed genes from RNA-seq data&lt;/title&gt;&lt;secondary-title&gt;Bioinformatics&lt;/secondary-title&gt;&lt;/titles&gt;&lt;periodical&gt;&lt;full-title&gt;Bioinformatics&lt;/full-title&gt;&lt;/periodical&gt;&lt;pages&gt;136-8&lt;/pages&gt;&lt;volume&gt;26&lt;/volume&gt;&lt;number&gt;1&lt;/number&gt;&lt;edition&gt;2009/10/27&lt;/edition&gt;&lt;keywords&gt;&lt;keyword&gt;*Algorithms&lt;/keyword&gt;&lt;keyword&gt;Base Sequence&lt;/keyword&gt;&lt;keyword&gt;Gene Expression Profiling/*methods&lt;/keyword&gt;&lt;keyword&gt;Molecular Sequence Data&lt;/keyword&gt;&lt;keyword&gt;Oligonucleotide Array Sequence Analysis/*methods&lt;/keyword&gt;&lt;keyword&gt;*Programming Languages&lt;/keyword&gt;&lt;keyword&gt;RNA/*genetics&lt;/keyword&gt;&lt;keyword&gt;Sequence Analysis, RNA/*methods&lt;/keyword&gt;&lt;keyword&gt;*Software&lt;/keyword&gt;&lt;/keywords&gt;&lt;dates&gt;&lt;year&gt;2010&lt;/year&gt;&lt;pub-dates&gt;&lt;date&gt;Jan 1&lt;/date&gt;&lt;/pub-dates&gt;&lt;/dates&gt;&lt;isbn&gt;1367-4811 (Electronic)&amp;#xD;1367-4803 (Linking)&lt;/isbn&gt;&lt;accession-num&gt;19855105&lt;/accession-num&gt;&lt;urls&gt;&lt;related-urls&gt;&lt;url&gt;https://www.ncbi.nlm.nih.gov/pubmed/19855105&lt;/url&gt;&lt;/related-urls&gt;&lt;/urls&gt;&lt;electronic-resource-num&gt;10.1093/bioinformatics/btp612&lt;/electronic-resource-num&gt;&lt;/record&gt;&lt;/Cite&gt;&lt;/EndNote&gt;</w:instrText>
      </w:r>
      <w:r w:rsidR="00C11F71" w:rsidRPr="00DD5E32">
        <w:rPr>
          <w:rFonts w:ascii="Times New Roman" w:hAnsi="Times New Roman" w:cs="Times New Roman"/>
        </w:rPr>
        <w:fldChar w:fldCharType="separate"/>
      </w:r>
      <w:r w:rsidR="00345946" w:rsidRPr="00345946">
        <w:rPr>
          <w:rFonts w:ascii="Times New Roman" w:hAnsi="Times New Roman" w:cs="Times New Roman"/>
          <w:noProof/>
          <w:vertAlign w:val="superscript"/>
        </w:rPr>
        <w:t>42</w:t>
      </w:r>
      <w:r w:rsidR="00C11F71" w:rsidRPr="00DD5E32">
        <w:rPr>
          <w:rFonts w:ascii="Times New Roman" w:hAnsi="Times New Roman" w:cs="Times New Roman"/>
        </w:rPr>
        <w:fldChar w:fldCharType="end"/>
      </w:r>
      <w:r w:rsidR="00EB1A12" w:rsidRPr="00EB1A12">
        <w:rPr>
          <w:rFonts w:ascii="Times New Roman" w:hAnsi="Times New Roman" w:cs="Times New Roman"/>
          <w:i/>
        </w:rPr>
        <w:t xml:space="preserve"> </w:t>
      </w:r>
      <w:r w:rsidR="00EB1A12">
        <w:rPr>
          <w:rFonts w:ascii="Times New Roman" w:hAnsi="Times New Roman" w:cs="Times New Roman"/>
        </w:rPr>
        <w:t xml:space="preserve">to identify differentially expressed genes. </w:t>
      </w:r>
      <w:r w:rsidR="001F03E4">
        <w:rPr>
          <w:rFonts w:ascii="Times New Roman" w:hAnsi="Times New Roman" w:cs="Times New Roman"/>
        </w:rPr>
        <w:t xml:space="preserve">The genes with the log2 difference of at least 0.3 and </w:t>
      </w:r>
      <w:r w:rsidR="00AD6C4F">
        <w:rPr>
          <w:rFonts w:ascii="Times New Roman" w:hAnsi="Times New Roman" w:cs="Times New Roman"/>
        </w:rPr>
        <w:t>filtered</w:t>
      </w:r>
      <w:r w:rsidR="001F03E4">
        <w:rPr>
          <w:rFonts w:ascii="Times New Roman" w:hAnsi="Times New Roman" w:cs="Times New Roman"/>
        </w:rPr>
        <w:t xml:space="preserve"> by q-values as defined by </w:t>
      </w:r>
      <w:proofErr w:type="spellStart"/>
      <w:r w:rsidR="001F03E4">
        <w:rPr>
          <w:rFonts w:ascii="Times New Roman" w:hAnsi="Times New Roman" w:cs="Times New Roman"/>
        </w:rPr>
        <w:t>Storey</w:t>
      </w:r>
      <w:proofErr w:type="spellEnd"/>
      <w:r w:rsidR="001F03E4">
        <w:rPr>
          <w:rFonts w:ascii="Times New Roman" w:hAnsi="Times New Roman" w:cs="Times New Roman"/>
        </w:rPr>
        <w:t xml:space="preserve"> et al</w:t>
      </w:r>
      <w:r w:rsidR="002918A0">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&lt;EndNote&gt;&lt;Cite&gt;&lt;Author&gt;Storey&lt;/Author&gt;&lt;Year&gt;2003&lt;/Year&gt;&lt;RecNum&gt;70&lt;/RecNum&gt;&lt;DisplayText&gt;&lt;style face="superscript"&gt;43&lt;/style&gt;&lt;/DisplayText&gt;&lt;record&gt;&lt;rec-number&gt;70&lt;/rec-number&gt;&lt;foreign-keys&gt;&lt;key app="EN" db-id="zexatsv0j2xzrze509w50afez2520sdvd9xf" timestamp="1546415853"&gt;70&lt;/key&gt;&lt;/foreign-keys&gt;&lt;ref-type name="Journal Article"&gt;17&lt;/ref-type&gt;&lt;contributors&gt;&lt;authors&gt;&lt;author&gt;Storey, John D&lt;/author&gt;&lt;/authors&gt;&lt;/contributors&gt;&lt;titles&gt;&lt;title&gt;The positive false discovery rate: a Bayesian interpretation and the q-value&lt;/title&gt;&lt;secondary-title&gt;The Annals of Statistics&lt;/secondary-title&gt;&lt;/titles&gt;&lt;periodical&gt;&lt;full-title&gt;The Annals of Statistics&lt;/full-title&gt;&lt;/periodical&gt;&lt;pages&gt;2013-2035&lt;/pages&gt;&lt;volume&gt;31&lt;/volume&gt;&lt;number&gt;6&lt;/number&gt;&lt;dates&gt;&lt;year&gt;2003&lt;/year&gt;&lt;/dates&gt;&lt;isbn&gt;0090-5364&lt;/isbn&gt;&lt;urls&gt;&lt;/urls&gt;&lt;/record&gt;&lt;/Cite&gt;&lt;/EndNote&gt;</w:instrText>
      </w:r>
      <w:r w:rsidR="002918A0">
        <w:rPr>
          <w:rFonts w:ascii="Times New Roman" w:hAnsi="Times New Roman" w:cs="Times New Roman"/>
        </w:rPr>
        <w:fldChar w:fldCharType="separate"/>
      </w:r>
      <w:r w:rsidR="00345946" w:rsidRPr="00345946">
        <w:rPr>
          <w:rFonts w:ascii="Times New Roman" w:hAnsi="Times New Roman" w:cs="Times New Roman"/>
          <w:noProof/>
          <w:vertAlign w:val="superscript"/>
        </w:rPr>
        <w:t>43</w:t>
      </w:r>
      <w:r w:rsidR="002918A0">
        <w:rPr>
          <w:rFonts w:ascii="Times New Roman" w:hAnsi="Times New Roman" w:cs="Times New Roman"/>
        </w:rPr>
        <w:fldChar w:fldCharType="end"/>
      </w:r>
      <w:r w:rsidR="001F03E4">
        <w:rPr>
          <w:rFonts w:ascii="Times New Roman" w:hAnsi="Times New Roman" w:cs="Times New Roman"/>
        </w:rPr>
        <w:t xml:space="preserve"> were selected. The MA plots</w:t>
      </w:r>
      <w:r w:rsidR="004523B5">
        <w:rPr>
          <w:rFonts w:ascii="Times New Roman" w:hAnsi="Times New Roman" w:cs="Times New Roman"/>
        </w:rPr>
        <w:t xml:space="preserve"> (log differences vs log means)</w:t>
      </w:r>
      <w:r w:rsidR="001F03E4">
        <w:rPr>
          <w:rFonts w:ascii="Times New Roman" w:hAnsi="Times New Roman" w:cs="Times New Roman"/>
        </w:rPr>
        <w:t xml:space="preserve"> for the two </w:t>
      </w:r>
      <w:r w:rsidR="00FA11D5">
        <w:rPr>
          <w:rFonts w:ascii="Times New Roman" w:hAnsi="Times New Roman" w:cs="Times New Roman"/>
        </w:rPr>
        <w:t>comparisons</w:t>
      </w:r>
      <w:r w:rsidR="001F03E4">
        <w:rPr>
          <w:rFonts w:ascii="Times New Roman" w:hAnsi="Times New Roman" w:cs="Times New Roman"/>
        </w:rPr>
        <w:t xml:space="preserve"> are shown in the </w:t>
      </w:r>
      <w:r w:rsidR="001F03E4" w:rsidRPr="008C3953">
        <w:rPr>
          <w:rFonts w:ascii="Times New Roman" w:hAnsi="Times New Roman" w:cs="Times New Roman"/>
        </w:rPr>
        <w:t xml:space="preserve">Figure </w:t>
      </w:r>
      <w:r w:rsidR="003D508B" w:rsidRPr="008C3953">
        <w:rPr>
          <w:rFonts w:ascii="Times New Roman" w:hAnsi="Times New Roman" w:cs="Times New Roman" w:hint="eastAsia"/>
        </w:rPr>
        <w:t>1</w:t>
      </w:r>
      <w:r w:rsidR="001F03E4">
        <w:rPr>
          <w:rFonts w:ascii="Times New Roman" w:hAnsi="Times New Roman" w:cs="Times New Roman"/>
        </w:rPr>
        <w:t>.</w:t>
      </w:r>
      <w:r w:rsidR="00FA11D5">
        <w:rPr>
          <w:rFonts w:ascii="Times New Roman" w:hAnsi="Times New Roman" w:cs="Times New Roman"/>
        </w:rPr>
        <w:t xml:space="preserve"> The RNA expression </w:t>
      </w:r>
      <w:r w:rsidR="00AD6C4F">
        <w:rPr>
          <w:rFonts w:ascii="Times New Roman" w:hAnsi="Times New Roman" w:cs="Times New Roman"/>
        </w:rPr>
        <w:t>patterns of the selected genes</w:t>
      </w:r>
      <w:r w:rsidR="00FA11D5">
        <w:rPr>
          <w:rFonts w:ascii="Times New Roman" w:hAnsi="Times New Roman" w:cs="Times New Roman"/>
        </w:rPr>
        <w:t xml:space="preserve"> were further </w:t>
      </w:r>
      <w:r w:rsidR="00AD6C4F">
        <w:rPr>
          <w:rFonts w:ascii="Times New Roman" w:hAnsi="Times New Roman" w:cs="Times New Roman"/>
        </w:rPr>
        <w:t>explored to isolate</w:t>
      </w:r>
      <w:r w:rsidR="00FA11D5">
        <w:rPr>
          <w:rFonts w:ascii="Times New Roman" w:hAnsi="Times New Roman" w:cs="Times New Roman"/>
        </w:rPr>
        <w:t xml:space="preserve"> genes that were affected by the HG treatment but </w:t>
      </w:r>
      <w:r w:rsidR="004523B5">
        <w:rPr>
          <w:rFonts w:ascii="Times New Roman" w:hAnsi="Times New Roman" w:cs="Times New Roman"/>
        </w:rPr>
        <w:t>restored</w:t>
      </w:r>
      <w:r w:rsidR="00FA11D5">
        <w:rPr>
          <w:rFonts w:ascii="Times New Roman" w:hAnsi="Times New Roman" w:cs="Times New Roman"/>
        </w:rPr>
        <w:t xml:space="preserve"> by the TIIA. </w:t>
      </w:r>
    </w:p>
    <w:p w14:paraId="5A49D66B" w14:textId="77777777" w:rsidR="00D874F5" w:rsidRDefault="00D874F5" w:rsidP="00C87337">
      <w:pPr>
        <w:spacing w:after="0" w:line="480" w:lineRule="auto"/>
        <w:rPr>
          <w:rFonts w:ascii="Times New Roman" w:hAnsi="Times New Roman" w:cs="Times New Roman"/>
        </w:rPr>
      </w:pPr>
    </w:p>
    <w:p w14:paraId="2174351C" w14:textId="1CD32FF1" w:rsidR="00C315E5" w:rsidRPr="00FB4F33" w:rsidRDefault="00FB4F33" w:rsidP="00C315E5">
      <w:pPr>
        <w:rPr>
          <w:rFonts w:ascii="Times New Roman" w:hAnsi="Times New Roman" w:cs="Times New Roman"/>
          <w:b/>
        </w:rPr>
      </w:pPr>
      <w:r w:rsidRPr="00FB4F33">
        <w:rPr>
          <w:rFonts w:ascii="Times New Roman" w:hAnsi="Times New Roman" w:cs="Times New Roman"/>
          <w:b/>
        </w:rPr>
        <w:t>2.</w:t>
      </w:r>
      <w:ins w:id="89" w:author="Sargsyan, Davit [JRDUS]" w:date="2019-03-02T18:40:00Z">
        <w:r w:rsidR="00E01193">
          <w:rPr>
            <w:rFonts w:ascii="Times New Roman" w:hAnsi="Times New Roman" w:cs="Times New Roman"/>
            <w:b/>
          </w:rPr>
          <w:t>7</w:t>
        </w:r>
      </w:ins>
      <w:del w:id="90" w:author="Sargsyan, Davit [JRDUS]" w:date="2019-03-02T18:40:00Z">
        <w:r w:rsidRPr="00FB4F33" w:rsidDel="00E01193">
          <w:rPr>
            <w:rFonts w:ascii="Times New Roman" w:hAnsi="Times New Roman" w:cs="Times New Roman"/>
            <w:b/>
          </w:rPr>
          <w:delText>2.6</w:delText>
        </w:r>
      </w:del>
      <w:r w:rsidRPr="00FB4F33">
        <w:rPr>
          <w:rFonts w:ascii="Times New Roman" w:hAnsi="Times New Roman" w:cs="Times New Roman"/>
          <w:b/>
        </w:rPr>
        <w:t xml:space="preserve"> </w:t>
      </w:r>
      <w:proofErr w:type="spellStart"/>
      <w:r w:rsidR="00C315E5" w:rsidRPr="00FB4F33">
        <w:rPr>
          <w:rFonts w:ascii="Times New Roman" w:hAnsi="Times New Roman" w:cs="Times New Roman"/>
          <w:b/>
        </w:rPr>
        <w:t>SureSelect</w:t>
      </w:r>
      <w:proofErr w:type="spellEnd"/>
      <w:r w:rsidR="00C315E5" w:rsidRPr="00FB4F33">
        <w:rPr>
          <w:rFonts w:ascii="Times New Roman" w:hAnsi="Times New Roman" w:cs="Times New Roman"/>
          <w:b/>
          <w:i/>
        </w:rPr>
        <w:t xml:space="preserve"> </w:t>
      </w:r>
      <w:r w:rsidR="00C315E5" w:rsidRPr="00FB4F33">
        <w:rPr>
          <w:rFonts w:ascii="Times New Roman" w:hAnsi="Times New Roman" w:cs="Times New Roman"/>
          <w:b/>
        </w:rPr>
        <w:t>Methyl-seq analysis</w:t>
      </w:r>
    </w:p>
    <w:p w14:paraId="35AD7CFD" w14:textId="17220453" w:rsidR="007D7482" w:rsidRDefault="00C315E5" w:rsidP="00DE22C4">
      <w:pPr>
        <w:spacing w:after="0" w:line="480" w:lineRule="auto"/>
        <w:rPr>
          <w:rFonts w:ascii="Times New Roman" w:hAnsi="Times New Roman" w:cs="Times New Roman"/>
        </w:rPr>
      </w:pPr>
      <w:r w:rsidRPr="00C315E5">
        <w:rPr>
          <w:rFonts w:ascii="Times New Roman" w:hAnsi="Times New Roman" w:cs="Times New Roman"/>
        </w:rPr>
        <w:t>After alignment, DMRfinder (version 0.1)</w:t>
      </w:r>
      <w:r>
        <w:rPr>
          <w:rFonts w:ascii="Times New Roman" w:hAnsi="Times New Roman" w:cs="Times New Roman"/>
        </w:rPr>
        <w:t xml:space="preserve"> </w:t>
      </w:r>
      <w:r w:rsidRPr="00C315E5">
        <w:rPr>
          <w:rFonts w:ascii="Times New Roman" w:hAnsi="Times New Roman" w:cs="Times New Roman"/>
        </w:rPr>
        <w:t xml:space="preserve">was used to extract methylation counts and cluster CpG sites into </w:t>
      </w:r>
      <w:ins w:id="91" w:author="Sargsyan, Davit [JRDUS]" w:date="2019-03-02T18:40:00Z">
        <w:r w:rsidR="00E01193">
          <w:rPr>
            <w:rFonts w:ascii="Times New Roman" w:hAnsi="Times New Roman" w:cs="Times New Roman"/>
          </w:rPr>
          <w:t>differentially methylated regions (</w:t>
        </w:r>
      </w:ins>
      <w:r w:rsidRPr="00C315E5">
        <w:rPr>
          <w:rFonts w:ascii="Times New Roman" w:hAnsi="Times New Roman" w:cs="Times New Roman"/>
        </w:rPr>
        <w:t>DMR</w:t>
      </w:r>
      <w:ins w:id="92" w:author="Sargsyan, Davit [JRDUS]" w:date="2019-03-02T18:40:00Z">
        <w:r w:rsidR="00E01193">
          <w:rPr>
            <w:rFonts w:ascii="Times New Roman" w:hAnsi="Times New Roman" w:cs="Times New Roman"/>
          </w:rPr>
          <w:t>)</w:t>
        </w:r>
      </w:ins>
      <w:del w:id="93" w:author="Sargsyan, Davit [JRDUS]" w:date="2019-03-02T18:40:00Z">
        <w:r w:rsidRPr="00C315E5" w:rsidDel="00E01193">
          <w:rPr>
            <w:rFonts w:ascii="Times New Roman" w:hAnsi="Times New Roman" w:cs="Times New Roman"/>
          </w:rPr>
          <w:delText>s</w:delText>
        </w:r>
      </w:del>
      <w:r w:rsidRPr="00C315E5">
        <w:rPr>
          <w:rFonts w:ascii="Times New Roman" w:hAnsi="Times New Roman" w:cs="Times New Roman"/>
        </w:rPr>
        <w:t xml:space="preserve"> </w:t>
      </w:r>
      <w:r w:rsidRPr="00C315E5">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&lt;EndNote&gt;&lt;Cite&gt;&lt;Author&gt;Gaspar&lt;/Author&gt;&lt;Year&gt;2017&lt;/Year&gt;&lt;RecNum&gt;44&lt;/RecNum&gt;&lt;DisplayText&gt;&lt;style face="superscript"&gt;44&lt;/style&gt;&lt;/DisplayText&gt;&lt;record&gt;&lt;rec-number&gt;44&lt;/rec-number&gt;&lt;foreign-keys&gt;&lt;key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44</w:t>
      </w:r>
      <w:r w:rsidRPr="00C315E5">
        <w:rPr>
          <w:rFonts w:ascii="Times New Roman" w:hAnsi="Times New Roman" w:cs="Times New Roman"/>
        </w:rPr>
        <w:fldChar w:fldCharType="end"/>
      </w:r>
      <w:r w:rsidRPr="00C315E5">
        <w:rPr>
          <w:rFonts w:ascii="Times New Roman" w:hAnsi="Times New Roman" w:cs="Times New Roman"/>
        </w:rPr>
        <w:t>.</w:t>
      </w:r>
      <w:r>
        <w:rPr>
          <w:rFonts w:ascii="Times New Roman" w:hAnsi="Times New Roman" w:cs="Times New Roman"/>
        </w:rPr>
        <w:t xml:space="preserve"> Each DMR was defined to contain at least three</w:t>
      </w:r>
      <w:r w:rsidRPr="00C315E5">
        <w:rPr>
          <w:rFonts w:ascii="Times New Roman" w:hAnsi="Times New Roman" w:cs="Times New Roman"/>
        </w:rPr>
        <w:t xml:space="preserve"> CpG sites. Genomic annotation was performed with </w:t>
      </w:r>
      <w:proofErr w:type="spellStart"/>
      <w:r w:rsidRPr="00C315E5">
        <w:rPr>
          <w:rFonts w:ascii="Times New Roman" w:hAnsi="Times New Roman" w:cs="Times New Roman"/>
        </w:rPr>
        <w:t>ChIPseeker</w:t>
      </w:r>
      <w:proofErr w:type="spellEnd"/>
      <w:r w:rsidRPr="00C315E5">
        <w:rPr>
          <w:rFonts w:ascii="Times New Roman" w:hAnsi="Times New Roman" w:cs="Times New Roman"/>
        </w:rPr>
        <w:t xml:space="preserve"> (ver</w:t>
      </w:r>
      <w:r>
        <w:rPr>
          <w:rFonts w:ascii="Times New Roman" w:hAnsi="Times New Roman" w:cs="Times New Roman"/>
        </w:rPr>
        <w:t>sion 1.10.3) in R</w:t>
      </w:r>
      <w:r w:rsidRPr="00C315E5">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PEVuZE5vdGU+PENpdGU+PEF1dGhvcj5ZdTwvQXV0aG9yPjxZZWFyPjIwMTU8L1llYXI+PFJlY051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Pr="00C315E5">
        <w:rPr>
          <w:rFonts w:ascii="Times New Roman" w:hAnsi="Times New Roman" w:cs="Times New Roman"/>
        </w:rPr>
      </w:r>
      <w:r w:rsidRPr="00C315E5">
        <w:rPr>
          <w:rFonts w:ascii="Times New Roman" w:hAnsi="Times New Roman" w:cs="Times New Roman"/>
        </w:rPr>
        <w:fldChar w:fldCharType="separate"/>
      </w:r>
      <w:r w:rsidR="00345946" w:rsidRPr="00345946">
        <w:rPr>
          <w:rFonts w:ascii="Times New Roman" w:hAnsi="Times New Roman" w:cs="Times New Roman"/>
          <w:noProof/>
          <w:vertAlign w:val="superscript"/>
        </w:rPr>
        <w:t>45</w:t>
      </w:r>
      <w:r w:rsidRPr="00C315E5">
        <w:rPr>
          <w:rFonts w:ascii="Times New Roman" w:hAnsi="Times New Roman" w:cs="Times New Roman"/>
        </w:rPr>
        <w:fldChar w:fldCharType="end"/>
      </w:r>
      <w:r w:rsidRPr="00C315E5">
        <w:rPr>
          <w:rFonts w:ascii="Times New Roman" w:hAnsi="Times New Roman" w:cs="Times New Roman"/>
        </w:rPr>
        <w:t>.</w:t>
      </w:r>
      <w:r w:rsidR="00DE22C4">
        <w:rPr>
          <w:rFonts w:ascii="Times New Roman" w:hAnsi="Times New Roman" w:cs="Times New Roman"/>
        </w:rPr>
        <w:t xml:space="preserve"> To examine the associations of DNA methylation and the downstream RNA expression, the differences in percent methylation and RNA expressions for the genes selected in the RNA-seq analysis were plotted against each other. The genes that exhibited DNA hypermethylation in promoter and RNA downregulation, or DNA hypomethylation in promoter and RNA upregulation, were selected as genes of interest for further analysis.</w:t>
      </w:r>
    </w:p>
    <w:p w14:paraId="3D7F622F" w14:textId="77777777" w:rsidR="00D874F5" w:rsidRPr="00DE22C4" w:rsidRDefault="00D874F5" w:rsidP="00DE22C4">
      <w:pPr>
        <w:spacing w:after="0" w:line="480" w:lineRule="auto"/>
        <w:rPr>
          <w:rFonts w:ascii="Times New Roman" w:hAnsi="Times New Roman" w:cs="Times New Roman"/>
        </w:rPr>
      </w:pPr>
    </w:p>
    <w:p w14:paraId="5E46DAC2" w14:textId="45244761" w:rsidR="008E3309" w:rsidRPr="00FB4F33" w:rsidRDefault="00FB4F33" w:rsidP="00BF35CF">
      <w:pPr>
        <w:rPr>
          <w:rFonts w:ascii="Times New Roman" w:hAnsi="Times New Roman" w:cs="Times New Roman"/>
          <w:b/>
        </w:rPr>
      </w:pPr>
      <w:r w:rsidRPr="00FB4F33">
        <w:rPr>
          <w:rFonts w:ascii="Times New Roman" w:hAnsi="Times New Roman" w:cs="Times New Roman"/>
          <w:b/>
        </w:rPr>
        <w:t>2.</w:t>
      </w:r>
      <w:ins w:id="94" w:author="Sargsyan, Davit [JRDUS]" w:date="2019-03-02T18:41:00Z">
        <w:r w:rsidR="00C470D7">
          <w:rPr>
            <w:rFonts w:ascii="Times New Roman" w:hAnsi="Times New Roman" w:cs="Times New Roman"/>
            <w:b/>
          </w:rPr>
          <w:t>8</w:t>
        </w:r>
      </w:ins>
      <w:del w:id="95" w:author="Sargsyan, Davit [JRDUS]" w:date="2019-03-02T18:41:00Z">
        <w:r w:rsidRPr="00FB4F33" w:rsidDel="00C470D7">
          <w:rPr>
            <w:rFonts w:ascii="Times New Roman" w:hAnsi="Times New Roman" w:cs="Times New Roman"/>
            <w:b/>
          </w:rPr>
          <w:delText>2.7</w:delText>
        </w:r>
      </w:del>
      <w:r w:rsidRPr="00FB4F33">
        <w:rPr>
          <w:rFonts w:ascii="Times New Roman" w:hAnsi="Times New Roman" w:cs="Times New Roman"/>
          <w:b/>
        </w:rPr>
        <w:t xml:space="preserve"> </w:t>
      </w:r>
      <w:r w:rsidR="0094598D" w:rsidRPr="00FB4F33">
        <w:rPr>
          <w:rFonts w:ascii="Times New Roman" w:hAnsi="Times New Roman" w:cs="Times New Roman"/>
          <w:b/>
        </w:rPr>
        <w:t>Ingenuity Pathway Analysis (IPA)</w:t>
      </w:r>
      <w:r w:rsidR="008E3309" w:rsidRPr="00FB4F33">
        <w:rPr>
          <w:rFonts w:ascii="Times New Roman" w:hAnsi="Times New Roman" w:cs="Times New Roman"/>
          <w:b/>
        </w:rPr>
        <w:t xml:space="preserve"> Analysis </w:t>
      </w:r>
    </w:p>
    <w:p w14:paraId="75E591F5" w14:textId="08A15642"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w:t>
      </w:r>
      <w:r w:rsidR="00AD6C4F">
        <w:rPr>
          <w:rFonts w:ascii="Times New Roman" w:hAnsi="Times New Roman" w:cs="Times New Roman"/>
        </w:rPr>
        <w:t>forms with log</w:t>
      </w:r>
      <w:r w:rsidR="00AD6C4F" w:rsidRPr="00926234">
        <w:rPr>
          <w:rFonts w:ascii="Times New Roman" w:hAnsi="Times New Roman" w:cs="Times New Roman"/>
          <w:vertAlign w:val="subscript"/>
        </w:rPr>
        <w:t>2</w:t>
      </w:r>
      <w:r w:rsidR="00AD6C4F">
        <w:rPr>
          <w:rFonts w:ascii="Times New Roman" w:hAnsi="Times New Roman" w:cs="Times New Roman"/>
        </w:rPr>
        <w:t xml:space="preserve"> ratios</w:t>
      </w:r>
      <w:r w:rsidRPr="007D7482">
        <w:rPr>
          <w:rFonts w:ascii="Times New Roman" w:hAnsi="Times New Roman" w:cs="Times New Roman"/>
        </w:rPr>
        <w:t xml:space="preserve"> greater than 0.</w:t>
      </w:r>
      <w:r w:rsidR="00741473" w:rsidRPr="007D7482">
        <w:rPr>
          <w:rFonts w:ascii="Times New Roman" w:hAnsi="Times New Roman" w:cs="Times New Roman"/>
        </w:rPr>
        <w:t>3</w:t>
      </w:r>
      <w:r w:rsidR="00AD6C4F">
        <w:rPr>
          <w:rFonts w:ascii="Times New Roman" w:hAnsi="Times New Roman" w:cs="Times New Roman"/>
        </w:rPr>
        <w:t xml:space="preserve"> or less than </w:t>
      </w:r>
      <w:r w:rsidR="00926234">
        <w:rPr>
          <w:rFonts w:ascii="Times New Roman" w:hAnsi="Times New Roman" w:cs="Times New Roman"/>
        </w:rPr>
        <w:t>-0.3 and</w:t>
      </w:r>
      <w:r w:rsidR="00AD6C4F">
        <w:rPr>
          <w:rFonts w:ascii="Times New Roman" w:hAnsi="Times New Roman" w:cs="Times New Roman"/>
        </w:rPr>
        <w:t xml:space="preserve"> filtered by q-values </w:t>
      </w:r>
      <w:r w:rsidRPr="007D7482">
        <w:rPr>
          <w:rFonts w:ascii="Times New Roman" w:hAnsi="Times New Roman" w:cs="Times New Roman"/>
        </w:rPr>
        <w:t xml:space="preserve">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2E000E35" w:rsidR="00BF35CF" w:rsidRPr="00FB4F33" w:rsidRDefault="00FB4F33" w:rsidP="00BF35CF">
      <w:pPr>
        <w:rPr>
          <w:rFonts w:ascii="Times New Roman" w:hAnsi="Times New Roman" w:cs="Times New Roman"/>
          <w:b/>
        </w:rPr>
      </w:pPr>
      <w:r w:rsidRPr="00FB4F33">
        <w:rPr>
          <w:rFonts w:ascii="Times New Roman" w:hAnsi="Times New Roman" w:cs="Times New Roman"/>
          <w:b/>
        </w:rPr>
        <w:t>2.</w:t>
      </w:r>
      <w:ins w:id="96" w:author="Sargsyan, Davit [JRDUS]" w:date="2019-03-02T18:41:00Z">
        <w:r w:rsidR="00171D5D">
          <w:rPr>
            <w:rFonts w:ascii="Times New Roman" w:hAnsi="Times New Roman" w:cs="Times New Roman"/>
            <w:b/>
          </w:rPr>
          <w:t>9</w:t>
        </w:r>
      </w:ins>
      <w:del w:id="97" w:author="Sargsyan, Davit [JRDUS]" w:date="2019-03-02T18:41:00Z">
        <w:r w:rsidRPr="00FB4F33" w:rsidDel="00171D5D">
          <w:rPr>
            <w:rFonts w:ascii="Times New Roman" w:hAnsi="Times New Roman" w:cs="Times New Roman"/>
            <w:b/>
          </w:rPr>
          <w:delText>2.8</w:delText>
        </w:r>
      </w:del>
      <w:r w:rsidRPr="00FB4F33">
        <w:rPr>
          <w:rFonts w:ascii="Times New Roman" w:hAnsi="Times New Roman" w:cs="Times New Roman"/>
          <w:b/>
        </w:rPr>
        <w:t xml:space="preserve"> </w:t>
      </w:r>
      <w:r w:rsidR="00DA0921" w:rsidRPr="00FB4F33">
        <w:rPr>
          <w:rFonts w:ascii="Times New Roman" w:hAnsi="Times New Roman" w:cs="Times New Roman"/>
          <w:b/>
        </w:rPr>
        <w:t xml:space="preserve">Quantitative polymerase chain reaction (qPCR) </w:t>
      </w:r>
      <w:r w:rsidR="00627520" w:rsidRPr="00FB4F33">
        <w:rPr>
          <w:rFonts w:ascii="Times New Roman" w:hAnsi="Times New Roman" w:cs="Times New Roman"/>
          <w:b/>
        </w:rPr>
        <w:t xml:space="preserve">validation </w:t>
      </w:r>
      <w:r w:rsidR="009E0455" w:rsidRPr="00FB4F33">
        <w:rPr>
          <w:rFonts w:ascii="Times New Roman" w:hAnsi="Times New Roman" w:cs="Times New Roman"/>
          <w:b/>
        </w:rPr>
        <w:t>of</w:t>
      </w:r>
      <w:r w:rsidR="00627520" w:rsidRPr="00FB4F33">
        <w:rPr>
          <w:rFonts w:ascii="Times New Roman" w:hAnsi="Times New Roman" w:cs="Times New Roman"/>
          <w:b/>
        </w:rPr>
        <w:t xml:space="preserve"> genes of interest</w:t>
      </w:r>
    </w:p>
    <w:p w14:paraId="3DA83F27" w14:textId="0D79A7C9"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w:t>
      </w:r>
      <w:r w:rsidR="00756314">
        <w:rPr>
          <w:rFonts w:ascii="Times New Roman" w:hAnsi="Times New Roman" w:cs="Times New Roman"/>
        </w:rPr>
        <w:t xml:space="preserve"> (RQ values)</w:t>
      </w:r>
      <w:r w:rsidR="003C3732" w:rsidRPr="003C3732">
        <w:rPr>
          <w:rFonts w:ascii="Times New Roman" w:hAnsi="Times New Roman" w:cs="Times New Roman"/>
        </w:rPr>
        <w:t xml:space="preserve">. </w:t>
      </w:r>
      <w:r w:rsidR="006A5532">
        <w:rPr>
          <w:rFonts w:ascii="Times New Roman" w:hAnsi="Times New Roman" w:cs="Times New Roman"/>
        </w:rPr>
        <w:t xml:space="preserve">The gene expressions from HG group were normalized to 1 and the relative fold changes were obtained from the 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33E19CA9" w:rsidR="00092939" w:rsidRPr="00FB4F33" w:rsidRDefault="00FB4F33" w:rsidP="00092939">
      <w:pPr>
        <w:spacing w:after="0" w:line="480" w:lineRule="auto"/>
        <w:rPr>
          <w:rFonts w:ascii="Times New Roman" w:hAnsi="Times New Roman" w:cs="Times New Roman"/>
          <w:b/>
        </w:rPr>
      </w:pPr>
      <w:r w:rsidRPr="00FB4F33">
        <w:rPr>
          <w:rFonts w:ascii="Times New Roman" w:hAnsi="Times New Roman" w:cs="Times New Roman"/>
          <w:b/>
        </w:rPr>
        <w:t>2.</w:t>
      </w:r>
      <w:ins w:id="98" w:author="Sargsyan, Davit [JRDUS]" w:date="2019-03-02T18:43:00Z">
        <w:r w:rsidR="00171D5D">
          <w:rPr>
            <w:rFonts w:ascii="Times New Roman" w:hAnsi="Times New Roman" w:cs="Times New Roman"/>
            <w:b/>
          </w:rPr>
          <w:t>10</w:t>
        </w:r>
      </w:ins>
      <w:del w:id="99" w:author="Sargsyan, Davit [JRDUS]" w:date="2019-03-02T18:43:00Z">
        <w:r w:rsidRPr="00FB4F33" w:rsidDel="00171D5D">
          <w:rPr>
            <w:rFonts w:ascii="Times New Roman" w:hAnsi="Times New Roman" w:cs="Times New Roman"/>
            <w:b/>
          </w:rPr>
          <w:delText>2.9</w:delText>
        </w:r>
      </w:del>
      <w:r w:rsidRPr="00FB4F33">
        <w:rPr>
          <w:rFonts w:ascii="Times New Roman" w:hAnsi="Times New Roman" w:cs="Times New Roman"/>
          <w:b/>
        </w:rPr>
        <w:t xml:space="preserve"> </w:t>
      </w:r>
      <w:r w:rsidR="00092939" w:rsidRPr="00FB4F33">
        <w:rPr>
          <w:rFonts w:ascii="Times New Roman" w:hAnsi="Times New Roman" w:cs="Times New Roman"/>
          <w:b/>
        </w:rPr>
        <w:t>Statistical analysis</w:t>
      </w:r>
    </w:p>
    <w:p w14:paraId="4DD223C7" w14:textId="1686C69A" w:rsidR="00ED5F4B" w:rsidRPr="005D257C" w:rsidRDefault="005D257C" w:rsidP="00756314">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w:t>
      </w:r>
      <w:r w:rsidR="00756314">
        <w:rPr>
          <w:rFonts w:ascii="Times New Roman" w:hAnsi="Times New Roman" w:cs="Times New Roman"/>
        </w:rPr>
        <w:t>One-way a</w:t>
      </w:r>
      <w:r w:rsidR="00DE22C4">
        <w:rPr>
          <w:rFonts w:ascii="Times New Roman" w:hAnsi="Times New Roman" w:cs="Times New Roman"/>
        </w:rPr>
        <w:t xml:space="preserve">nalysis of variance (ANOVA) test was performed to </w:t>
      </w:r>
      <w:r w:rsidR="00756314">
        <w:rPr>
          <w:rFonts w:ascii="Times New Roman" w:hAnsi="Times New Roman" w:cs="Times New Roman"/>
        </w:rPr>
        <w:t>test for the differences between the mean RQ values of the three treatment groups, followed by a post hoc pairwise comparisons (Dunnett’s test). Differences with p-values less than 0.05 were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35C87038" w14:textId="14698C1A" w:rsidR="00E3392A" w:rsidRPr="003F3EBF" w:rsidRDefault="00FB4F33" w:rsidP="00C86659">
      <w:pPr>
        <w:rPr>
          <w:rFonts w:ascii="Times New Roman" w:hAnsi="Times New Roman" w:cs="Times New Roman"/>
        </w:rPr>
      </w:pPr>
      <w:r w:rsidRPr="00FB4F33">
        <w:rPr>
          <w:rFonts w:ascii="Times New Roman" w:hAnsi="Times New Roman" w:cs="Times New Roman"/>
          <w:b/>
        </w:rPr>
        <w:t xml:space="preserve">3. </w:t>
      </w:r>
      <w:r w:rsidR="003F3EBF" w:rsidRPr="00FB4F33">
        <w:rPr>
          <w:rFonts w:ascii="Times New Roman" w:hAnsi="Times New Roman" w:cs="Times New Roman"/>
          <w:b/>
        </w:rPr>
        <w:t>Results</w:t>
      </w:r>
      <w:r w:rsidRPr="00FB4F33">
        <w:rPr>
          <w:rFonts w:ascii="Times New Roman" w:hAnsi="Times New Roman" w:cs="Times New Roman"/>
          <w:b/>
        </w:rPr>
        <w:t xml:space="preserve"> and Discussion</w:t>
      </w:r>
    </w:p>
    <w:p w14:paraId="31728E79" w14:textId="18702CEE" w:rsidR="00FD337F" w:rsidRPr="00231775" w:rsidRDefault="00FB4F33">
      <w:pPr>
        <w:rPr>
          <w:rFonts w:ascii="Times New Roman" w:hAnsi="Times New Roman" w:cs="Times New Roman"/>
          <w:b/>
        </w:rPr>
      </w:pPr>
      <w:r>
        <w:rPr>
          <w:rFonts w:ascii="Times New Roman" w:hAnsi="Times New Roman" w:cs="Times New Roman"/>
          <w:b/>
        </w:rPr>
        <w:t xml:space="preserve">3.1 </w:t>
      </w:r>
      <w:r w:rsidR="000E667E" w:rsidRPr="00231775">
        <w:rPr>
          <w:rFonts w:ascii="Times New Roman" w:hAnsi="Times New Roman" w:cs="Times New Roman"/>
          <w:b/>
        </w:rPr>
        <w:t>TIIA exerted protection effect on intracellular reactive oxygen species (ROS) induced by high glucose</w:t>
      </w:r>
    </w:p>
    <w:p w14:paraId="6231C1EC" w14:textId="6DA560AC" w:rsidR="00FD337F" w:rsidRDefault="00306774" w:rsidP="00231775">
      <w:pPr>
        <w:spacing w:after="0" w:line="480" w:lineRule="auto"/>
        <w:rPr>
          <w:rFonts w:ascii="Times New Roman" w:hAnsi="Times New Roman" w:cs="Times New Roman"/>
        </w:rPr>
      </w:pPr>
      <w:r>
        <w:rPr>
          <w:rFonts w:ascii="Times New Roman" w:hAnsi="Times New Roman" w:cs="Times New Roman"/>
        </w:rPr>
        <w:t>In mouse kidney mes-13 cells, 2 days treatment of high glucose</w:t>
      </w:r>
      <w:r w:rsidR="00762AFC">
        <w:rPr>
          <w:rFonts w:ascii="Times New Roman" w:hAnsi="Times New Roman" w:cs="Times New Roman"/>
        </w:rPr>
        <w:t xml:space="preserve"> (HG) </w:t>
      </w:r>
      <w:r>
        <w:rPr>
          <w:rFonts w:ascii="Times New Roman" w:hAnsi="Times New Roman" w:cs="Times New Roman"/>
        </w:rPr>
        <w:t xml:space="preserve">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w:t>
      </w:r>
      <w:r w:rsidR="003D508B" w:rsidRPr="00762AFC">
        <w:rPr>
          <w:rFonts w:ascii="Times New Roman" w:hAnsi="Times New Roman" w:cs="Times New Roman" w:hint="eastAsia"/>
        </w:rPr>
        <w:t>2</w:t>
      </w:r>
      <w:r>
        <w:rPr>
          <w:rFonts w:ascii="Times New Roman" w:hAnsi="Times New Roman" w:cs="Times New Roman"/>
        </w:rPr>
        <w:t>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w:t>
      </w:r>
      <w:r w:rsidR="00762AFC" w:rsidRPr="00762AFC">
        <w:t xml:space="preserve"> </w:t>
      </w:r>
      <w:r w:rsidR="00762AFC" w:rsidRPr="00762AFC">
        <w:rPr>
          <w:rFonts w:ascii="Times New Roman" w:hAnsi="Times New Roman" w:cs="Times New Roman"/>
        </w:rPr>
        <w:t>(Figures 2</w:t>
      </w:r>
      <w:r w:rsidR="00762AFC">
        <w:rPr>
          <w:rFonts w:ascii="Times New Roman" w:hAnsi="Times New Roman" w:cs="Times New Roman"/>
        </w:rPr>
        <w:t xml:space="preserve">B, C, D </w:t>
      </w:r>
      <w:r w:rsidR="00762AFC" w:rsidRPr="00762AFC">
        <w:rPr>
          <w:rFonts w:ascii="Times New Roman" w:hAnsi="Times New Roman" w:cs="Times New Roman"/>
        </w:rPr>
        <w:t>&amp;E)</w:t>
      </w:r>
      <w:r w:rsidR="009C33BD">
        <w:rPr>
          <w:rFonts w:ascii="Times New Roman" w:hAnsi="Times New Roman" w:cs="Times New Roman"/>
        </w:rPr>
        <w:t xml:space="preserve"> could protect mes-13 cells against ROS damage</w:t>
      </w:r>
      <w:r w:rsidR="00762AFC">
        <w:rPr>
          <w:rFonts w:ascii="Times New Roman" w:hAnsi="Times New Roman" w:cs="Times New Roman"/>
        </w:rPr>
        <w:t xml:space="preserve"> by HG</w:t>
      </w:r>
      <w:r w:rsidR="009C33BD">
        <w:rPr>
          <w:rFonts w:ascii="Times New Roman" w:hAnsi="Times New Roman" w:cs="Times New Roman"/>
        </w:rPr>
        <w:t xml:space="preserv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PEVuZE5vdGU+PENpdGU+PEF1dGhvcj5IYW48L0F1dGhvcj48WWVhcj4yMDE4PC9ZZWFyPjxSZWNO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345946" w:rsidRPr="00345946">
        <w:rPr>
          <w:rFonts w:ascii="Times New Roman" w:hAnsi="Times New Roman" w:cs="Times New Roman"/>
          <w:noProof/>
          <w:vertAlign w:val="superscript"/>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76754CC5" w:rsidR="00543A7B" w:rsidRPr="00092939" w:rsidRDefault="00FB4F33">
      <w:pPr>
        <w:rPr>
          <w:rFonts w:ascii="Times New Roman" w:hAnsi="Times New Roman" w:cs="Times New Roman"/>
          <w:b/>
        </w:rPr>
      </w:pPr>
      <w:r>
        <w:rPr>
          <w:rFonts w:ascii="Times New Roman" w:hAnsi="Times New Roman" w:cs="Times New Roman"/>
          <w:b/>
        </w:rPr>
        <w:t xml:space="preserve">3.2 </w:t>
      </w:r>
      <w:r w:rsidR="00543A7B" w:rsidRPr="00092939">
        <w:rPr>
          <w:rFonts w:ascii="Times New Roman" w:hAnsi="Times New Roman" w:cs="Times New Roman"/>
          <w:b/>
        </w:rPr>
        <w:t>Global transcriptome results comparison</w:t>
      </w:r>
    </w:p>
    <w:p w14:paraId="382D568A" w14:textId="6472E0AD" w:rsidR="004C211E" w:rsidRDefault="004A3B05" w:rsidP="004C211E">
      <w:pPr>
        <w:spacing w:after="0" w:line="480" w:lineRule="auto"/>
        <w:rPr>
          <w:rFonts w:ascii="Times New Roman" w:hAnsi="Times New Roman" w:cs="Times New Roman"/>
        </w:rPr>
      </w:pPr>
      <w:r>
        <w:rPr>
          <w:rFonts w:ascii="Times New Roman" w:hAnsi="Times New Roman" w:cs="Times New Roman"/>
        </w:rPr>
        <w:t>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change</w:t>
      </w:r>
      <w:r w:rsidR="00756314">
        <w:rPr>
          <w:rFonts w:ascii="Times New Roman" w:hAnsi="Times New Roman" w:cs="Times New Roman"/>
        </w:rPr>
        <w:t>. 1,780</w:t>
      </w:r>
      <w:r>
        <w:rPr>
          <w:rFonts w:ascii="Times New Roman" w:hAnsi="Times New Roman" w:cs="Times New Roman"/>
        </w:rPr>
        <w:t xml:space="preserve"> g</w:t>
      </w:r>
      <w:r w:rsidR="00543A7B" w:rsidRPr="00543A7B">
        <w:rPr>
          <w:rFonts w:ascii="Times New Roman" w:hAnsi="Times New Roman" w:cs="Times New Roman"/>
        </w:rPr>
        <w:t xml:space="preserve">enes </w:t>
      </w:r>
      <w:r>
        <w:rPr>
          <w:rFonts w:ascii="Times New Roman" w:hAnsi="Times New Roman" w:cs="Times New Roman"/>
        </w:rPr>
        <w:t>from HG/LG and 1</w:t>
      </w:r>
      <w:r w:rsidR="00756314">
        <w:rPr>
          <w:rFonts w:ascii="Times New Roman" w:hAnsi="Times New Roman" w:cs="Times New Roman"/>
        </w:rPr>
        <w:t>,416</w:t>
      </w:r>
      <w:r>
        <w:rPr>
          <w:rFonts w:ascii="Times New Roman" w:hAnsi="Times New Roman" w:cs="Times New Roman"/>
        </w:rPr>
        <w:t xml:space="preserve"> genes from </w:t>
      </w:r>
      <w:r w:rsidRPr="004A3B05">
        <w:rPr>
          <w:rFonts w:ascii="Times New Roman" w:hAnsi="Times New Roman" w:cs="Times New Roman"/>
        </w:rPr>
        <w:t>TIIA</w:t>
      </w:r>
      <w:r>
        <w:rPr>
          <w:rFonts w:ascii="Times New Roman" w:hAnsi="Times New Roman" w:cs="Times New Roman" w:hint="eastAsia"/>
        </w:rPr>
        <w:t>/</w:t>
      </w:r>
      <w:r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log</w:t>
      </w:r>
      <w:r w:rsidR="00543A7B" w:rsidRPr="00133A23">
        <w:rPr>
          <w:rFonts w:ascii="Times New Roman" w:hAnsi="Times New Roman" w:cs="Times New Roman"/>
          <w:vertAlign w:val="subscript"/>
        </w:rPr>
        <w:t>2</w:t>
      </w:r>
      <w:r w:rsidR="00543A7B">
        <w:rPr>
          <w:rFonts w:ascii="Times New Roman" w:hAnsi="Times New Roman" w:cs="Times New Roman"/>
        </w:rPr>
        <w:t xml:space="preserve">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w:t>
      </w:r>
      <w:r w:rsidR="00402F03">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Table 2 and 3 respectively. </w:t>
      </w:r>
      <w:r w:rsidR="00756314">
        <w:rPr>
          <w:rFonts w:ascii="Times New Roman" w:hAnsi="Times New Roman" w:cs="Times New Roman"/>
        </w:rPr>
        <w:t>Doughnut Heat</w:t>
      </w:r>
      <w:r w:rsidR="00760CD5" w:rsidRPr="004C211E">
        <w:rPr>
          <w:rFonts w:ascii="Times New Roman" w:hAnsi="Times New Roman" w:cs="Times New Roman"/>
        </w:rPr>
        <w:t xml:space="preserve">map </w:t>
      </w:r>
      <w:r w:rsidR="004C211E" w:rsidRPr="004C211E">
        <w:rPr>
          <w:rFonts w:ascii="Times New Roman" w:hAnsi="Times New Roman" w:cs="Times New Roman"/>
        </w:rPr>
        <w:t>(</w:t>
      </w:r>
      <w:r w:rsidR="004C211E" w:rsidRPr="008A58C3">
        <w:rPr>
          <w:rFonts w:ascii="Times New Roman" w:hAnsi="Times New Roman" w:cs="Times New Roman"/>
        </w:rPr>
        <w:t xml:space="preserve">Figure </w:t>
      </w:r>
      <w:r w:rsidR="003D508B" w:rsidRPr="008A58C3">
        <w:rPr>
          <w:rFonts w:ascii="Times New Roman" w:hAnsi="Times New Roman" w:cs="Times New Roman" w:hint="eastAsia"/>
        </w:rPr>
        <w:t>3</w:t>
      </w:r>
      <w:r w:rsidR="004C211E" w:rsidRPr="008A58C3">
        <w:rPr>
          <w:rFonts w:ascii="Times New Roman" w:hAnsi="Times New Roman" w:cs="Times New Roman"/>
        </w:rPr>
        <w:t>A</w:t>
      </w:r>
      <w:r w:rsidR="004C211E" w:rsidRPr="004C211E">
        <w:rPr>
          <w:rFonts w:ascii="Times New Roman" w:hAnsi="Times New Roman" w:cs="Times New Roman"/>
        </w:rPr>
        <w:t>) demonstrates the</w:t>
      </w:r>
      <w:r w:rsidR="00756314">
        <w:rPr>
          <w:rFonts w:ascii="Times New Roman" w:hAnsi="Times New Roman" w:cs="Times New Roman"/>
        </w:rPr>
        <w:t xml:space="preserve"> 213 overlapping</w:t>
      </w:r>
      <w:r w:rsidR="00760CD5" w:rsidRPr="004C211E">
        <w:rPr>
          <w:rFonts w:ascii="Times New Roman" w:hAnsi="Times New Roman" w:cs="Times New Roman"/>
        </w:rPr>
        <w:t xml:space="preserve"> </w:t>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with log</w:t>
      </w:r>
      <w:r w:rsidR="004C211E" w:rsidRPr="003D508B">
        <w:rPr>
          <w:rFonts w:ascii="Times New Roman" w:hAnsi="Times New Roman" w:cs="Times New Roman"/>
          <w:vertAlign w:val="subscript"/>
        </w:rPr>
        <w:t>2</w:t>
      </w:r>
      <w:r w:rsidR="004C211E" w:rsidRPr="004C211E">
        <w:rPr>
          <w:rFonts w:ascii="Times New Roman" w:hAnsi="Times New Roman" w:cs="Times New Roman"/>
        </w:rPr>
        <w:t xml:space="preserve"> fold changes greater than 0.3 </w:t>
      </w:r>
      <w:r w:rsidR="00F17F8F">
        <w:rPr>
          <w:rFonts w:ascii="Times New Roman" w:hAnsi="Times New Roman" w:cs="Times New Roman"/>
        </w:rPr>
        <w:t xml:space="preserve">and filtered by q-values </w:t>
      </w:r>
      <w:r w:rsidR="004C211E" w:rsidRPr="004C211E">
        <w:rPr>
          <w:rFonts w:ascii="Times New Roman" w:hAnsi="Times New Roman" w:cs="Times New Roman"/>
        </w:rPr>
        <w:t>which show</w:t>
      </w:r>
      <w:r w:rsidR="00760CD5" w:rsidRPr="004C211E">
        <w:rPr>
          <w:rFonts w:ascii="Times New Roman" w:hAnsi="Times New Roman" w:cs="Times New Roman"/>
        </w:rPr>
        <w:t xml:space="preserve"> </w:t>
      </w:r>
      <w:r w:rsidR="00F17F8F">
        <w:rPr>
          <w:rFonts w:ascii="Times New Roman" w:hAnsi="Times New Roman" w:cs="Times New Roman"/>
        </w:rPr>
        <w:t>reversal of the effect of HG treatment by TIIA</w:t>
      </w:r>
      <w:r w:rsidR="00760CD5" w:rsidRPr="004C211E">
        <w:rPr>
          <w:rFonts w:ascii="Times New Roman" w:hAnsi="Times New Roman" w:cs="Times New Roman"/>
        </w:rPr>
        <w:t xml:space="preserve">. </w:t>
      </w:r>
      <w:r w:rsidR="00F17F8F">
        <w:rPr>
          <w:rFonts w:ascii="Times New Roman" w:hAnsi="Times New Roman" w:cs="Times New Roman"/>
        </w:rPr>
        <w:t>As indicated in the V</w:t>
      </w:r>
      <w:r w:rsidR="00760CD5" w:rsidRPr="004C211E">
        <w:rPr>
          <w:rFonts w:ascii="Times New Roman" w:hAnsi="Times New Roman" w:cs="Times New Roman"/>
        </w:rPr>
        <w:t>enn diagrams</w:t>
      </w:r>
      <w:r w:rsidR="004C211E" w:rsidRPr="004C211E">
        <w:rPr>
          <w:rFonts w:ascii="Times New Roman" w:hAnsi="Times New Roman" w:cs="Times New Roman"/>
        </w:rPr>
        <w:t>, t</w:t>
      </w:r>
      <w:r w:rsidR="00F17F8F">
        <w:rPr>
          <w:rFonts w:ascii="Times New Roman" w:hAnsi="Times New Roman" w:cs="Times New Roman"/>
        </w:rPr>
        <w:t xml:space="preserve">here are </w:t>
      </w:r>
      <w:r w:rsidR="000B6063">
        <w:rPr>
          <w:rFonts w:ascii="Times New Roman" w:hAnsi="Times New Roman" w:cs="Times New Roman" w:hint="eastAsia"/>
        </w:rPr>
        <w:t>263</w:t>
      </w:r>
      <w:r w:rsidR="00F17F8F">
        <w:rPr>
          <w:rFonts w:ascii="Times New Roman" w:hAnsi="Times New Roman" w:cs="Times New Roman"/>
        </w:rPr>
        <w:t xml:space="preserve"> genes increased</w:t>
      </w:r>
      <w:r w:rsidR="001A4F30" w:rsidRPr="004C211E">
        <w:rPr>
          <w:rFonts w:ascii="Times New Roman" w:hAnsi="Times New Roman" w:cs="Times New Roman"/>
        </w:rPr>
        <w:t xml:space="preserve">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w:t>
      </w:r>
      <w:r w:rsidR="00F17F8F">
        <w:rPr>
          <w:rFonts w:ascii="Times New Roman" w:hAnsi="Times New Roman" w:cs="Times New Roman"/>
        </w:rPr>
        <w:t>,</w:t>
      </w:r>
      <w:r w:rsidR="000B6063">
        <w:rPr>
          <w:rFonts w:ascii="Times New Roman" w:hAnsi="Times New Roman" w:cs="Times New Roman" w:hint="eastAsia"/>
        </w:rPr>
        <w:t>393</w:t>
      </w:r>
      <w:r w:rsidR="001A4F30" w:rsidRPr="004C211E">
        <w:rPr>
          <w:rFonts w:ascii="Times New Roman" w:hAnsi="Times New Roman" w:cs="Times New Roman"/>
        </w:rPr>
        <w:t xml:space="preserve"> genes </w:t>
      </w:r>
      <w:r w:rsidR="00F17F8F">
        <w:rPr>
          <w:rFonts w:ascii="Times New Roman" w:hAnsi="Times New Roman" w:cs="Times New Roman"/>
        </w:rPr>
        <w:t>de</w:t>
      </w:r>
      <w:r w:rsidR="001A4F30" w:rsidRPr="004C211E">
        <w:rPr>
          <w:rFonts w:ascii="Times New Roman" w:hAnsi="Times New Roman" w:cs="Times New Roman"/>
        </w:rPr>
        <w:t xml:space="preserve">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w:t>
      </w:r>
      <w:r w:rsidR="00F17F8F">
        <w:rPr>
          <w:rFonts w:ascii="Times New Roman" w:hAnsi="Times New Roman" w:cs="Times New Roman"/>
        </w:rPr>
        <w:t>em, same 124 genes both increased in HG over LG and de</w:t>
      </w:r>
      <w:r w:rsidR="001A4F30" w:rsidRPr="004C211E">
        <w:rPr>
          <w:rFonts w:ascii="Times New Roman" w:hAnsi="Times New Roman" w:cs="Times New Roman"/>
        </w:rPr>
        <w:t>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B</w:t>
      </w:r>
      <w:r w:rsidR="001A4F30" w:rsidRPr="004C211E">
        <w:rPr>
          <w:rFonts w:ascii="Times New Roman" w:hAnsi="Times New Roman" w:cs="Times New Roman"/>
        </w:rPr>
        <w:t>).</w:t>
      </w:r>
      <w:r w:rsidR="001A4F30" w:rsidRPr="004C211E">
        <w:t xml:space="preserve"> </w:t>
      </w:r>
      <w:r w:rsidR="001A4F30" w:rsidRPr="004C211E">
        <w:rPr>
          <w:rFonts w:ascii="Times New Roman" w:hAnsi="Times New Roman" w:cs="Times New Roman"/>
        </w:rPr>
        <w:t xml:space="preserve">There are </w:t>
      </w:r>
      <w:r w:rsidR="000B6063">
        <w:rPr>
          <w:rFonts w:ascii="Times New Roman" w:hAnsi="Times New Roman" w:cs="Times New Roman" w:hint="eastAsia"/>
        </w:rPr>
        <w:t>207</w:t>
      </w:r>
      <w:r w:rsidR="00F17F8F">
        <w:rPr>
          <w:rFonts w:ascii="Times New Roman" w:hAnsi="Times New Roman" w:cs="Times New Roman"/>
        </w:rPr>
        <w:t xml:space="preserve"> genes de</w:t>
      </w:r>
      <w:r w:rsidR="001A4F30" w:rsidRPr="004C211E">
        <w:rPr>
          <w:rFonts w:ascii="Times New Roman" w:hAnsi="Times New Roman" w:cs="Times New Roman"/>
        </w:rPr>
        <w:t>creased in HG over LG and 1</w:t>
      </w:r>
      <w:r w:rsidR="00F17F8F">
        <w:rPr>
          <w:rFonts w:ascii="Times New Roman" w:hAnsi="Times New Roman" w:cs="Times New Roman"/>
        </w:rPr>
        <w:t>,</w:t>
      </w:r>
      <w:r w:rsidR="000B6063">
        <w:rPr>
          <w:rFonts w:ascii="Times New Roman" w:hAnsi="Times New Roman" w:cs="Times New Roman" w:hint="eastAsia"/>
        </w:rPr>
        <w:t>120</w:t>
      </w:r>
      <w:r w:rsidR="00F17F8F">
        <w:rPr>
          <w:rFonts w:ascii="Times New Roman" w:hAnsi="Times New Roman" w:cs="Times New Roman"/>
        </w:rPr>
        <w:t xml:space="preserve"> genes in</w:t>
      </w:r>
      <w:r w:rsidR="001A4F30" w:rsidRPr="004C211E">
        <w:rPr>
          <w:rFonts w:ascii="Times New Roman" w:hAnsi="Times New Roman" w:cs="Times New Roman"/>
        </w:rPr>
        <w:t>creased in TIIA over HG. Among them, same 89 genes both decreased in HG over LG and increased in TIIA over HG (</w:t>
      </w:r>
      <w:r w:rsidR="001A4F30" w:rsidRPr="008A58C3">
        <w:rPr>
          <w:rFonts w:ascii="Times New Roman" w:hAnsi="Times New Roman" w:cs="Times New Roman"/>
        </w:rPr>
        <w:t xml:space="preserve">Figure </w:t>
      </w:r>
      <w:r w:rsidR="000B6063" w:rsidRPr="008A58C3">
        <w:rPr>
          <w:rFonts w:ascii="Times New Roman" w:hAnsi="Times New Roman" w:cs="Times New Roman" w:hint="eastAsia"/>
        </w:rPr>
        <w:t>3</w:t>
      </w:r>
      <w:r w:rsidR="001A4F30" w:rsidRPr="008A58C3">
        <w:rPr>
          <w:rFonts w:ascii="Times New Roman" w:hAnsi="Times New Roman" w:cs="Times New Roman"/>
        </w:rPr>
        <w:t>C</w:t>
      </w:r>
      <w:r w:rsidR="001A4F30" w:rsidRPr="004C211E">
        <w:rPr>
          <w:rFonts w:ascii="Times New Roman" w:hAnsi="Times New Roman" w:cs="Times New Roman"/>
        </w:rPr>
        <w:t>).</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100" w:name="_Hlk530428497"/>
      <w:r w:rsidR="00F17F8F">
        <w:rPr>
          <w:rFonts w:ascii="Times New Roman" w:hAnsi="Times New Roman" w:cs="Times New Roman"/>
        </w:rPr>
        <w:t>which show the opposite</w:t>
      </w:r>
      <w:r w:rsidR="00B62109" w:rsidRPr="004C211E">
        <w:rPr>
          <w:rFonts w:ascii="Times New Roman" w:hAnsi="Times New Roman" w:cs="Times New Roman"/>
        </w:rPr>
        <w:t xml:space="preserve"> trend</w:t>
      </w:r>
      <w:r w:rsidR="00F17F8F">
        <w:rPr>
          <w:rFonts w:ascii="Times New Roman" w:hAnsi="Times New Roman" w:cs="Times New Roman"/>
        </w:rPr>
        <w:t>s</w:t>
      </w:r>
      <w:r w:rsidR="00B62109" w:rsidRPr="004C211E">
        <w:rPr>
          <w:rFonts w:ascii="Times New Roman" w:hAnsi="Times New Roman" w:cs="Times New Roman"/>
        </w:rPr>
        <w:t xml:space="preserve"> </w:t>
      </w:r>
      <w:r w:rsidR="004C211E" w:rsidRPr="004C211E">
        <w:rPr>
          <w:rFonts w:ascii="Times New Roman" w:hAnsi="Times New Roman" w:cs="Times New Roman"/>
        </w:rPr>
        <w:t xml:space="preserve">in the </w:t>
      </w:r>
      <w:bookmarkEnd w:id="100"/>
      <w:r w:rsidR="00F17F8F">
        <w:rPr>
          <w:rFonts w:ascii="Times New Roman" w:hAnsi="Times New Roman" w:cs="Times New Roman"/>
        </w:rPr>
        <w:t xml:space="preserve">comparisons </w:t>
      </w:r>
      <w:r w:rsidR="009A7F1E">
        <w:rPr>
          <w:rFonts w:ascii="Times New Roman" w:hAnsi="Times New Roman" w:cs="Times New Roman"/>
        </w:rPr>
        <w:t>were marked</w:t>
      </w:r>
      <w:r w:rsidR="00F17F8F">
        <w:rPr>
          <w:rFonts w:ascii="Times New Roman" w:hAnsi="Times New Roman" w:cs="Times New Roman"/>
        </w:rPr>
        <w:t xml:space="preserve"> as </w:t>
      </w:r>
      <w:r w:rsidR="004C211E" w:rsidRPr="004C211E">
        <w:rPr>
          <w:rFonts w:ascii="Times New Roman" w:hAnsi="Times New Roman" w:cs="Times New Roman"/>
        </w:rPr>
        <w:t xml:space="preserve">candidates for </w:t>
      </w:r>
      <w:r w:rsidR="009A7F1E">
        <w:rPr>
          <w:rFonts w:ascii="Times New Roman" w:hAnsi="Times New Roman" w:cs="Times New Roman"/>
        </w:rPr>
        <w:t xml:space="preserve">the </w:t>
      </w:r>
      <w:r w:rsidR="004C211E" w:rsidRPr="004C211E">
        <w:rPr>
          <w:rFonts w:ascii="Times New Roman" w:hAnsi="Times New Roman" w:cs="Times New Roman"/>
        </w:rPr>
        <w:t>genes of interest.</w:t>
      </w:r>
    </w:p>
    <w:p w14:paraId="26223F31" w14:textId="77777777" w:rsidR="000B6063" w:rsidRPr="006E5FE1" w:rsidRDefault="000B6063" w:rsidP="004C211E">
      <w:pPr>
        <w:spacing w:after="0" w:line="480" w:lineRule="auto"/>
        <w:rPr>
          <w:rFonts w:ascii="Times New Roman" w:hAnsi="Times New Roman" w:cs="Times New Roman"/>
        </w:rPr>
      </w:pPr>
    </w:p>
    <w:p w14:paraId="1DF885FC" w14:textId="7AA269FA" w:rsidR="004C211E" w:rsidRDefault="00FB4F33" w:rsidP="004C211E">
      <w:pPr>
        <w:spacing w:after="0" w:line="480" w:lineRule="auto"/>
        <w:rPr>
          <w:rFonts w:ascii="Times New Roman" w:hAnsi="Times New Roman" w:cs="Times New Roman"/>
          <w:b/>
        </w:rPr>
      </w:pPr>
      <w:r>
        <w:rPr>
          <w:rFonts w:ascii="Times New Roman" w:hAnsi="Times New Roman" w:cs="Times New Roman"/>
          <w:b/>
        </w:rPr>
        <w:t xml:space="preserve">3.3 </w:t>
      </w:r>
      <w:proofErr w:type="spellStart"/>
      <w:r w:rsidR="00E732D3">
        <w:rPr>
          <w:rFonts w:ascii="Times New Roman" w:hAnsi="Times New Roman" w:cs="Times New Roman"/>
          <w:b/>
        </w:rPr>
        <w:t>SureS</w:t>
      </w:r>
      <w:r w:rsidR="00853A50">
        <w:rPr>
          <w:rFonts w:ascii="Times New Roman" w:hAnsi="Times New Roman" w:cs="Times New Roman"/>
          <w:b/>
        </w:rPr>
        <w:t>elect</w:t>
      </w:r>
      <w:proofErr w:type="spellEnd"/>
      <w:r w:rsidR="00853A50">
        <w:rPr>
          <w:rFonts w:ascii="Times New Roman" w:hAnsi="Times New Roman" w:cs="Times New Roman"/>
          <w:b/>
        </w:rPr>
        <w:t xml:space="preserve"> </w:t>
      </w:r>
      <w:r w:rsidR="004C211E" w:rsidRPr="00D56942">
        <w:rPr>
          <w:rFonts w:ascii="Times New Roman" w:hAnsi="Times New Roman" w:cs="Times New Roman"/>
          <w:b/>
        </w:rPr>
        <w:t>Methyl-seq analysis</w:t>
      </w:r>
    </w:p>
    <w:p w14:paraId="0CDBADAC" w14:textId="180CC1C8" w:rsidR="006E5FE1" w:rsidRDefault="0085050E" w:rsidP="0006156A">
      <w:pPr>
        <w:spacing w:after="0" w:line="480" w:lineRule="auto"/>
        <w:rPr>
          <w:rFonts w:ascii="Times New Roman" w:hAnsi="Times New Roman" w:cs="Times New Roman"/>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w:t>
      </w:r>
      <w:r w:rsidR="00C3109D">
        <w:rPr>
          <w:rFonts w:ascii="Times New Roman" w:hAnsi="Times New Roman" w:cs="Times New Roman"/>
        </w:rPr>
        <w:t>the methylation landscape across the treatments</w:t>
      </w:r>
      <w:r w:rsidRPr="003474C6">
        <w:rPr>
          <w:rFonts w:ascii="Times New Roman" w:hAnsi="Times New Roman" w:cs="Times New Roman"/>
        </w:rPr>
        <w:t xml:space="preserve"> showed </w:t>
      </w:r>
      <w:r w:rsidR="00C3109D">
        <w:rPr>
          <w:rFonts w:ascii="Times New Roman" w:hAnsi="Times New Roman" w:cs="Times New Roman"/>
        </w:rPr>
        <w:t>that</w:t>
      </w:r>
      <w:r w:rsidR="00E3392A" w:rsidRPr="00E3392A">
        <w:rPr>
          <w:rFonts w:ascii="Times New Roman" w:hAnsi="Times New Roman" w:cs="Times New Roman"/>
        </w:rPr>
        <w:t xml:space="preserve"> overall methylation levels </w:t>
      </w:r>
      <w:r w:rsidR="006E5FE1">
        <w:rPr>
          <w:rFonts w:ascii="Times New Roman" w:hAnsi="Times New Roman" w:cs="Times New Roman"/>
        </w:rPr>
        <w:t>differed by the region but not by treatment, e.g. methylation ratios were much lower</w:t>
      </w:r>
      <w:r w:rsidRPr="00831588">
        <w:rPr>
          <w:rFonts w:ascii="Times New Roman" w:hAnsi="Times New Roman" w:cs="Times New Roman" w:hint="eastAsia"/>
        </w:rPr>
        <w:t xml:space="preserve"> in the </w:t>
      </w:r>
      <w:r w:rsidR="00831588" w:rsidRPr="00831588">
        <w:rPr>
          <w:rFonts w:ascii="Times New Roman" w:hAnsi="Times New Roman" w:cs="Times New Roman" w:hint="eastAsia"/>
        </w:rPr>
        <w:t>promoter regions</w:t>
      </w:r>
      <w:r w:rsidR="006E5FE1">
        <w:rPr>
          <w:rFonts w:ascii="Times New Roman" w:hAnsi="Times New Roman" w:cs="Times New Roman"/>
        </w:rPr>
        <w:t xml:space="preserve"> compared to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006E5FE1">
        <w:rPr>
          <w:rFonts w:ascii="Times New Roman" w:hAnsi="Times New Roman" w:cs="Times New Roman"/>
        </w:rPr>
        <w:t>regions</w:t>
      </w:r>
      <w:r w:rsidR="00454980">
        <w:rPr>
          <w:rFonts w:ascii="Times New Roman" w:hAnsi="Times New Roman" w:cs="Times New Roman"/>
        </w:rPr>
        <w:t xml:space="preserve"> </w:t>
      </w:r>
      <w:r w:rsidRPr="00831588">
        <w:rPr>
          <w:rFonts w:ascii="Times New Roman" w:hAnsi="Times New Roman" w:cs="Times New Roman" w:hint="eastAsia"/>
        </w:rPr>
        <w:t>(</w:t>
      </w:r>
      <w:r w:rsidRPr="008A58C3">
        <w:rPr>
          <w:rFonts w:ascii="Times New Roman" w:hAnsi="Times New Roman" w:cs="Times New Roman" w:hint="eastAsia"/>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a</w:t>
      </w:r>
      <w:r w:rsidR="00E3392A">
        <w:rPr>
          <w:rFonts w:ascii="Times New Roman" w:hAnsi="Times New Roman" w:cs="Times New Roman"/>
        </w:rPr>
        <w:t>).</w:t>
      </w:r>
      <w:r w:rsidR="006E5FE1">
        <w:rPr>
          <w:rFonts w:ascii="Times New Roman" w:hAnsi="Times New Roman" w:cs="Times New Roman"/>
        </w:rPr>
        <w:t xml:space="preserve"> Majority of DMRs consisted of a small number of </w:t>
      </w:r>
      <w:proofErr w:type="spellStart"/>
      <w:r w:rsidR="006E5FE1">
        <w:rPr>
          <w:rFonts w:ascii="Times New Roman" w:hAnsi="Times New Roman" w:cs="Times New Roman"/>
        </w:rPr>
        <w:t>CpGs</w:t>
      </w:r>
      <w:proofErr w:type="spellEnd"/>
      <w:r w:rsidR="006E5FE1">
        <w:rPr>
          <w:rFonts w:ascii="Times New Roman" w:hAnsi="Times New Roman" w:cs="Times New Roman"/>
        </w:rPr>
        <w:t xml:space="preserve"> (3 to 7) (</w:t>
      </w:r>
      <w:r w:rsidR="006E5FE1" w:rsidRPr="008A58C3">
        <w:rPr>
          <w:rFonts w:ascii="Times New Roman" w:hAnsi="Times New Roman" w:cs="Times New Roman"/>
        </w:rPr>
        <w:t xml:space="preserve">Figure </w:t>
      </w:r>
      <w:r w:rsidR="003935A2" w:rsidRPr="008A58C3">
        <w:rPr>
          <w:rFonts w:ascii="Times New Roman" w:hAnsi="Times New Roman" w:cs="Times New Roman" w:hint="eastAsia"/>
        </w:rPr>
        <w:t>4</w:t>
      </w:r>
      <w:r w:rsidR="006E5FE1" w:rsidRPr="008A58C3">
        <w:rPr>
          <w:rFonts w:ascii="Times New Roman" w:hAnsi="Times New Roman" w:cs="Times New Roman"/>
        </w:rPr>
        <w:t>b</w:t>
      </w:r>
      <w:r w:rsidR="006E5FE1">
        <w:rPr>
          <w:rFonts w:ascii="Times New Roman" w:hAnsi="Times New Roman" w:cs="Times New Roman"/>
        </w:rPr>
        <w:t>), with nearly a quarter of CpG located in the promoter region (</w:t>
      </w:r>
      <w:r w:rsidR="006E5FE1" w:rsidRPr="008A58C3">
        <w:rPr>
          <w:rFonts w:ascii="Times New Roman" w:hAnsi="Times New Roman" w:cs="Times New Roman"/>
        </w:rPr>
        <w:t xml:space="preserve">Figure </w:t>
      </w:r>
      <w:r w:rsidR="00133A23" w:rsidRPr="008A58C3">
        <w:rPr>
          <w:rFonts w:ascii="Times New Roman" w:hAnsi="Times New Roman" w:cs="Times New Roman"/>
        </w:rPr>
        <w:t>4</w:t>
      </w:r>
      <w:r w:rsidR="006E5FE1" w:rsidRPr="008A58C3">
        <w:rPr>
          <w:rFonts w:ascii="Times New Roman" w:hAnsi="Times New Roman" w:cs="Times New Roman"/>
        </w:rPr>
        <w:t>c</w:t>
      </w:r>
      <w:r w:rsidR="006E5FE1">
        <w:rPr>
          <w:rFonts w:ascii="Times New Roman" w:hAnsi="Times New Roman" w:cs="Times New Roman"/>
        </w:rPr>
        <w:t>).</w:t>
      </w:r>
    </w:p>
    <w:p w14:paraId="6DB38BB2" w14:textId="77777777" w:rsidR="003935A2" w:rsidRDefault="003935A2" w:rsidP="0006156A">
      <w:pPr>
        <w:spacing w:after="0" w:line="480" w:lineRule="auto"/>
        <w:rPr>
          <w:rFonts w:ascii="Times New Roman" w:hAnsi="Times New Roman" w:cs="Times New Roman"/>
        </w:rPr>
      </w:pPr>
    </w:p>
    <w:p w14:paraId="1E1CB64F" w14:textId="66C16D6F" w:rsidR="006C69BC" w:rsidRPr="00AA4BFA" w:rsidRDefault="00FB4F33" w:rsidP="0006156A">
      <w:pPr>
        <w:spacing w:after="0" w:line="480" w:lineRule="auto"/>
        <w:rPr>
          <w:rFonts w:ascii="Times New Roman" w:hAnsi="Times New Roman" w:cs="Times New Roman"/>
          <w:b/>
        </w:rPr>
      </w:pPr>
      <w:r>
        <w:rPr>
          <w:rFonts w:ascii="Times New Roman" w:hAnsi="Times New Roman" w:cs="Times New Roman"/>
          <w:b/>
        </w:rPr>
        <w:t xml:space="preserve">3.4 </w:t>
      </w:r>
      <w:r w:rsidR="006C69BC" w:rsidRPr="00AA4BFA">
        <w:rPr>
          <w:rFonts w:ascii="Times New Roman" w:hAnsi="Times New Roman" w:cs="Times New Roman"/>
          <w:b/>
        </w:rPr>
        <w:t>Corre</w:t>
      </w:r>
      <w:r w:rsidR="00866E7C">
        <w:rPr>
          <w:rFonts w:ascii="Times New Roman" w:hAnsi="Times New Roman" w:cs="Times New Roman"/>
          <w:b/>
        </w:rPr>
        <w:t>lation</w:t>
      </w:r>
      <w:r w:rsidR="006E5FE1">
        <w:rPr>
          <w:rFonts w:ascii="Times New Roman" w:hAnsi="Times New Roman" w:cs="Times New Roman"/>
          <w:b/>
        </w:rPr>
        <w:t xml:space="preserve"> of </w:t>
      </w:r>
      <w:proofErr w:type="spellStart"/>
      <w:r w:rsidR="006E5FE1">
        <w:rPr>
          <w:rFonts w:ascii="Times New Roman" w:hAnsi="Times New Roman" w:cs="Times New Roman"/>
          <w:b/>
        </w:rPr>
        <w:t>SureS</w:t>
      </w:r>
      <w:r w:rsidR="006C69BC" w:rsidRPr="00AA4BFA">
        <w:rPr>
          <w:rFonts w:ascii="Times New Roman" w:hAnsi="Times New Roman" w:cs="Times New Roman"/>
          <w:b/>
        </w:rPr>
        <w:t>elect</w:t>
      </w:r>
      <w:proofErr w:type="spellEnd"/>
      <w:r w:rsidR="006C69BC" w:rsidRPr="00AA4BFA">
        <w:rPr>
          <w:rFonts w:ascii="Times New Roman" w:hAnsi="Times New Roman" w:cs="Times New Roman"/>
          <w:b/>
        </w:rPr>
        <w:t xml:space="preserve"> Methyl-seq results with RNA-seq results</w:t>
      </w:r>
    </w:p>
    <w:p w14:paraId="49A32FB7" w14:textId="06CA77E3"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expression</w:t>
      </w:r>
      <w:r w:rsidR="0050742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&lt;EndNote&gt;&lt;Cite&gt;&lt;Author&gt;Zhou&lt;/Author&gt;&lt;Year&gt;2016&lt;/Year&gt;&lt;RecNum&gt;51&lt;/RecNum&gt;&lt;DisplayText&gt;&lt;style face="superscript"&gt;46&lt;/style&gt;&lt;/DisplayText&gt;&lt;record&gt;&lt;rec-number&gt;51&lt;/rec-number&gt;&lt;foreign-keys&gt;&lt;key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345946" w:rsidRPr="00345946">
        <w:rPr>
          <w:rFonts w:ascii="Times New Roman" w:hAnsi="Times New Roman" w:cs="Times New Roman"/>
          <w:noProof/>
          <w:vertAlign w:val="superscript"/>
        </w:rPr>
        <w:t>46</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uadrantal graph</w:t>
      </w:r>
      <w:r w:rsidR="00E732D3">
        <w:rPr>
          <w:rFonts w:ascii="Times New Roman" w:hAnsi="Times New Roman" w:cs="Times New Roman"/>
        </w:rPr>
        <w:t>s to show the</w:t>
      </w:r>
      <w:r w:rsidR="00203F87">
        <w:rPr>
          <w:rFonts w:ascii="Times New Roman" w:hAnsi="Times New Roman" w:cs="Times New Roman"/>
        </w:rPr>
        <w:t xml:space="preserve"> </w:t>
      </w:r>
      <w:r w:rsidR="00E732D3">
        <w:rPr>
          <w:rFonts w:ascii="Times New Roman" w:hAnsi="Times New Roman" w:cs="Times New Roman"/>
        </w:rPr>
        <w:t>association</w:t>
      </w:r>
      <w:r w:rsidR="009D6A9A">
        <w:rPr>
          <w:rFonts w:ascii="Times New Roman" w:hAnsi="Times New Roman" w:cs="Times New Roman"/>
        </w:rPr>
        <w:t xml:space="preserve"> between </w:t>
      </w:r>
      <w:r w:rsidR="00203F87">
        <w:rPr>
          <w:rFonts w:ascii="Times New Roman" w:hAnsi="Times New Roman" w:cs="Times New Roman"/>
        </w:rPr>
        <w:t>DNA methylation</w:t>
      </w:r>
      <w:r w:rsidR="009D6A9A">
        <w:rPr>
          <w:rFonts w:ascii="Times New Roman" w:hAnsi="Times New Roman" w:cs="Times New Roman"/>
        </w:rPr>
        <w:t xml:space="preserve"> and </w:t>
      </w:r>
      <w:r w:rsidR="00E732D3">
        <w:rPr>
          <w:rFonts w:ascii="Times New Roman" w:hAnsi="Times New Roman" w:cs="Times New Roman"/>
        </w:rPr>
        <w:t xml:space="preserve">gene expression of the 213 overlapping genes from the RNA-seq results (Figures </w:t>
      </w:r>
      <w:r w:rsidR="003935A2" w:rsidRPr="005767C8">
        <w:rPr>
          <w:rFonts w:ascii="Times New Roman" w:hAnsi="Times New Roman" w:cs="Times New Roman" w:hint="eastAsia"/>
        </w:rPr>
        <w:t>5</w:t>
      </w:r>
      <w:r w:rsidR="00203F87" w:rsidRPr="005767C8">
        <w:rPr>
          <w:rFonts w:ascii="Times New Roman" w:hAnsi="Times New Roman" w:cs="Times New Roman"/>
        </w:rPr>
        <w:t xml:space="preserve">a and </w:t>
      </w:r>
      <w:r w:rsidR="003935A2" w:rsidRPr="005767C8">
        <w:rPr>
          <w:rFonts w:ascii="Times New Roman" w:hAnsi="Times New Roman" w:cs="Times New Roman" w:hint="eastAsia"/>
        </w:rPr>
        <w:t>5</w:t>
      </w:r>
      <w:r w:rsidR="00203F87" w:rsidRPr="005767C8">
        <w:rPr>
          <w:rFonts w:ascii="Times New Roman" w:hAnsi="Times New Roman" w:cs="Times New Roman"/>
        </w:rPr>
        <w:t>b</w:t>
      </w:r>
      <w:r w:rsidR="00203F87">
        <w:rPr>
          <w:rFonts w:ascii="Times New Roman" w:hAnsi="Times New Roman" w:cs="Times New Roman"/>
        </w:rPr>
        <w:t xml:space="preserve">). The genes </w:t>
      </w:r>
      <w:r w:rsidR="00E732D3">
        <w:rPr>
          <w:rFonts w:ascii="Times New Roman" w:hAnsi="Times New Roman" w:cs="Times New Roman"/>
        </w:rPr>
        <w:t>with green dots (corresponding to promoters) in the upper left and the lower right quadrants suggested</w:t>
      </w:r>
      <w:r w:rsidR="00203F87">
        <w:rPr>
          <w:rFonts w:ascii="Times New Roman" w:hAnsi="Times New Roman" w:cs="Times New Roman"/>
        </w:rPr>
        <w:t xml:space="preserv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w:t>
      </w:r>
      <w:r w:rsidR="00E732D3">
        <w:rPr>
          <w:rFonts w:ascii="Times New Roman" w:hAnsi="Times New Roman" w:cs="Times New Roman"/>
        </w:rPr>
        <w:t xml:space="preserve"> levels</w:t>
      </w:r>
      <w:r w:rsidR="00203F87">
        <w:rPr>
          <w:rFonts w:ascii="Times New Roman" w:hAnsi="Times New Roman" w:cs="Times New Roman"/>
        </w:rPr>
        <w:t xml:space="preserve">. </w:t>
      </w:r>
      <w:r w:rsidR="00E732D3">
        <w:rPr>
          <w:rFonts w:ascii="Times New Roman" w:hAnsi="Times New Roman" w:cs="Times New Roman"/>
        </w:rPr>
        <w:t>DNA me</w:t>
      </w:r>
      <w:r w:rsidR="001A7F26">
        <w:rPr>
          <w:rFonts w:ascii="Times New Roman" w:hAnsi="Times New Roman" w:cs="Times New Roman"/>
        </w:rPr>
        <w:t xml:space="preserve">thylation level differences of these genes along with the gene expression differences are presented as Lollipop plots </w:t>
      </w:r>
      <w:r w:rsidR="001A7F26" w:rsidRPr="005767C8">
        <w:rPr>
          <w:rFonts w:ascii="Times New Roman" w:hAnsi="Times New Roman" w:cs="Times New Roman"/>
        </w:rPr>
        <w:t xml:space="preserve">(Figure </w:t>
      </w:r>
      <w:r w:rsidR="008C6FAE" w:rsidRPr="005767C8">
        <w:rPr>
          <w:rFonts w:ascii="Times New Roman" w:hAnsi="Times New Roman" w:cs="Times New Roman" w:hint="eastAsia"/>
        </w:rPr>
        <w:t>7</w:t>
      </w:r>
      <w:r w:rsidR="001A7F26" w:rsidRPr="005767C8">
        <w:rPr>
          <w:rFonts w:ascii="Times New Roman" w:hAnsi="Times New Roman" w:cs="Times New Roman"/>
        </w:rPr>
        <w:t>)</w:t>
      </w:r>
      <w:r w:rsidR="001A7F26">
        <w:rPr>
          <w:rFonts w:ascii="Times New Roman" w:hAnsi="Times New Roman" w:cs="Times New Roman"/>
        </w:rPr>
        <w:t>.</w:t>
      </w:r>
    </w:p>
    <w:p w14:paraId="41F5EADC" w14:textId="77777777" w:rsidR="00E3392A" w:rsidRDefault="00E3392A" w:rsidP="0006156A">
      <w:pPr>
        <w:spacing w:after="0" w:line="480" w:lineRule="auto"/>
        <w:rPr>
          <w:rFonts w:ascii="Times New Roman" w:hAnsi="Times New Roman" w:cs="Times New Roman"/>
        </w:rPr>
      </w:pPr>
    </w:p>
    <w:p w14:paraId="2FBD1324" w14:textId="72D72AF3" w:rsidR="00831588" w:rsidRPr="00D56942" w:rsidRDefault="00FB4F33" w:rsidP="00831588">
      <w:pPr>
        <w:spacing w:after="0" w:line="480" w:lineRule="auto"/>
        <w:rPr>
          <w:rFonts w:ascii="Times New Roman" w:hAnsi="Times New Roman" w:cs="Times New Roman"/>
          <w:b/>
        </w:rPr>
      </w:pPr>
      <w:r>
        <w:rPr>
          <w:rFonts w:ascii="Times New Roman" w:hAnsi="Times New Roman" w:cs="Times New Roman"/>
          <w:b/>
        </w:rPr>
        <w:t xml:space="preserve">3.5 </w:t>
      </w:r>
      <w:r w:rsidR="00831588" w:rsidRPr="00D56942">
        <w:rPr>
          <w:rFonts w:ascii="Times New Roman" w:hAnsi="Times New Roman" w:cs="Times New Roman"/>
          <w:b/>
        </w:rPr>
        <w:t>Validation of selected gene expression which shows close correlation between RNA-seq and methyl-seq by quantitative real‑time RT‑PCR</w:t>
      </w:r>
    </w:p>
    <w:p w14:paraId="039413F0" w14:textId="260559E5"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w:t>
      </w:r>
      <w:r w:rsidRPr="005767C8">
        <w:rPr>
          <w:rFonts w:ascii="Times New Roman" w:hAnsi="Times New Roman" w:cs="Times New Roman"/>
        </w:rPr>
        <w:t xml:space="preserve">Figure </w:t>
      </w:r>
      <w:r w:rsidR="008C6FAE" w:rsidRPr="005767C8">
        <w:rPr>
          <w:rFonts w:ascii="Times New Roman" w:hAnsi="Times New Roman" w:cs="Times New Roman" w:hint="eastAsia"/>
        </w:rPr>
        <w:t>6</w:t>
      </w:r>
      <w:r w:rsidRPr="00D56942">
        <w:rPr>
          <w:rFonts w:ascii="Times New Roman" w:hAnsi="Times New Roman" w:cs="Times New Roman"/>
        </w:rPr>
        <w:t xml:space="preserve">, </w:t>
      </w:r>
      <w:bookmarkStart w:id="101" w:name="_Hlk535685711"/>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00986587" w:rsidRPr="00986587">
        <w:rPr>
          <w:rFonts w:ascii="Times New Roman" w:hAnsi="Times New Roman" w:cs="Times New Roman"/>
          <w:i/>
        </w:rPr>
        <w:t>G</w:t>
      </w:r>
      <w:r w:rsidRPr="00986587">
        <w:rPr>
          <w:rFonts w:ascii="Times New Roman" w:hAnsi="Times New Roman" w:cs="Times New Roman"/>
          <w:i/>
        </w:rPr>
        <w:t>ulo</w:t>
      </w:r>
      <w:proofErr w:type="spellEnd"/>
      <w:r w:rsidRPr="00986587">
        <w:rPr>
          <w:rFonts w:ascii="Times New Roman" w:hAnsi="Times New Roman" w:cs="Times New Roman"/>
          <w:i/>
        </w:rPr>
        <w:t xml:space="preserve"> </w:t>
      </w:r>
      <w:r w:rsidRPr="00D56942">
        <w:rPr>
          <w:rFonts w:ascii="Times New Roman" w:hAnsi="Times New Roman" w:cs="Times New Roman"/>
        </w:rPr>
        <w:t xml:space="preserve">and </w:t>
      </w:r>
      <w:proofErr w:type="spellStart"/>
      <w:r w:rsidR="00986587" w:rsidRPr="00986587">
        <w:rPr>
          <w:rFonts w:ascii="Times New Roman" w:hAnsi="Times New Roman" w:cs="Times New Roman"/>
          <w:i/>
        </w:rPr>
        <w:t>K</w:t>
      </w:r>
      <w:r w:rsidRPr="00986587">
        <w:rPr>
          <w:rFonts w:ascii="Times New Roman" w:hAnsi="Times New Roman" w:cs="Times New Roman"/>
          <w:i/>
        </w:rPr>
        <w:t>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w:t>
      </w:r>
      <w:r w:rsidR="00986587" w:rsidRPr="00986587">
        <w:rPr>
          <w:rFonts w:ascii="Times New Roman" w:hAnsi="Times New Roman" w:cs="Times New Roman"/>
          <w:i/>
        </w:rPr>
        <w:t>F</w:t>
      </w:r>
      <w:r w:rsidRPr="00986587">
        <w:rPr>
          <w:rFonts w:ascii="Times New Roman" w:hAnsi="Times New Roman" w:cs="Times New Roman"/>
          <w:i/>
        </w:rPr>
        <w:t>gl2</w:t>
      </w:r>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w:t>
      </w:r>
      <w:proofErr w:type="spellStart"/>
      <w:r w:rsidR="00986587" w:rsidRPr="00986587">
        <w:rPr>
          <w:rFonts w:ascii="Times New Roman" w:hAnsi="Times New Roman" w:cs="Times New Roman"/>
          <w:i/>
        </w:rPr>
        <w:t>N</w:t>
      </w:r>
      <w:r w:rsidR="00CC54F9" w:rsidRPr="00986587">
        <w:rPr>
          <w:rFonts w:ascii="Times New Roman" w:hAnsi="Times New Roman" w:cs="Times New Roman"/>
          <w:i/>
        </w:rPr>
        <w:t>mu</w:t>
      </w:r>
      <w:proofErr w:type="spellEnd"/>
      <w:r w:rsidR="00CC54F9" w:rsidRPr="00780F50">
        <w:rPr>
          <w:rFonts w:ascii="Times New Roman" w:hAnsi="Times New Roman" w:cs="Times New Roman"/>
        </w:rPr>
        <w:t xml:space="preserve">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bookmarkEnd w:id="101"/>
    <w:p w14:paraId="79C83417" w14:textId="77777777" w:rsidR="0050742C" w:rsidRDefault="0050742C" w:rsidP="0006156A">
      <w:pPr>
        <w:spacing w:after="0" w:line="480" w:lineRule="auto"/>
        <w:rPr>
          <w:rFonts w:ascii="Times New Roman" w:hAnsi="Times New Roman" w:cs="Times New Roman"/>
          <w:b/>
        </w:rPr>
      </w:pPr>
    </w:p>
    <w:p w14:paraId="54FE396A" w14:textId="0ABA9D72" w:rsidR="00387437" w:rsidRDefault="00FB4F33" w:rsidP="0006156A">
      <w:pPr>
        <w:spacing w:after="0" w:line="480" w:lineRule="auto"/>
        <w:rPr>
          <w:rFonts w:ascii="Times New Roman" w:hAnsi="Times New Roman" w:cs="Times New Roman"/>
          <w:b/>
        </w:rPr>
      </w:pPr>
      <w:bookmarkStart w:id="102" w:name="_Hlk530564643"/>
      <w:r>
        <w:rPr>
          <w:rFonts w:ascii="Times New Roman" w:hAnsi="Times New Roman" w:cs="Times New Roman"/>
          <w:b/>
        </w:rPr>
        <w:t xml:space="preserve">3.6 </w:t>
      </w:r>
      <w:r w:rsidR="0050742C" w:rsidRPr="0050742C">
        <w:rPr>
          <w:rFonts w:ascii="Times New Roman" w:hAnsi="Times New Roman" w:cs="Times New Roman"/>
          <w:b/>
        </w:rPr>
        <w:t>Lollipop</w:t>
      </w:r>
      <w:bookmarkEnd w:id="102"/>
      <w:r w:rsidR="0050742C" w:rsidRPr="0050742C">
        <w:rPr>
          <w:rFonts w:ascii="Times New Roman" w:hAnsi="Times New Roman" w:cs="Times New Roman"/>
          <w:b/>
        </w:rPr>
        <w:t xml:space="preserve"> </w:t>
      </w:r>
      <w:r w:rsidR="00E500DA">
        <w:rPr>
          <w:rFonts w:ascii="Times New Roman" w:hAnsi="Times New Roman" w:cs="Times New Roman"/>
          <w:b/>
        </w:rPr>
        <w:t>figures</w:t>
      </w:r>
      <w:r w:rsidR="0050742C" w:rsidRPr="0050742C">
        <w:rPr>
          <w:rFonts w:ascii="Times New Roman" w:hAnsi="Times New Roman" w:cs="Times New Roman"/>
          <w:b/>
        </w:rPr>
        <w:t xml:space="preserve"> </w:t>
      </w:r>
      <w:r w:rsidR="001A7F26">
        <w:rPr>
          <w:rFonts w:ascii="Times New Roman" w:hAnsi="Times New Roman" w:cs="Times New Roman"/>
          <w:b/>
        </w:rPr>
        <w:t>show</w:t>
      </w:r>
      <w:r w:rsidR="00E500DA">
        <w:rPr>
          <w:rFonts w:ascii="Times New Roman" w:hAnsi="Times New Roman" w:cs="Times New Roman"/>
          <w:b/>
        </w:rPr>
        <w:t xml:space="preserve"> </w:t>
      </w:r>
      <w:r w:rsidR="00E732D3">
        <w:rPr>
          <w:rFonts w:ascii="Times New Roman" w:hAnsi="Times New Roman" w:cs="Times New Roman"/>
          <w:b/>
        </w:rPr>
        <w:t>the association</w:t>
      </w:r>
      <w:r w:rsidR="0050742C" w:rsidRPr="0050742C">
        <w:rPr>
          <w:rFonts w:ascii="Times New Roman" w:hAnsi="Times New Roman" w:cs="Times New Roman"/>
          <w:b/>
        </w:rPr>
        <w:t xml:space="preserve"> between </w:t>
      </w:r>
      <w:proofErr w:type="spellStart"/>
      <w:r w:rsidR="00E732D3">
        <w:rPr>
          <w:rFonts w:ascii="Times New Roman" w:hAnsi="Times New Roman" w:cs="Times New Roman"/>
          <w:b/>
        </w:rPr>
        <w:t>SureS</w:t>
      </w:r>
      <w:r w:rsidR="00822076">
        <w:rPr>
          <w:rFonts w:ascii="Times New Roman" w:hAnsi="Times New Roman" w:cs="Times New Roman"/>
          <w:b/>
        </w:rPr>
        <w:t>elect</w:t>
      </w:r>
      <w:proofErr w:type="spellEnd"/>
      <w:r w:rsidR="00822076">
        <w:rPr>
          <w:rFonts w:ascii="Times New Roman" w:hAnsi="Times New Roman" w:cs="Times New Roman"/>
          <w:b/>
        </w:rPr>
        <w:t xml:space="preserve"> </w:t>
      </w:r>
      <w:r w:rsidR="0050742C" w:rsidRPr="0050742C">
        <w:rPr>
          <w:rFonts w:ascii="Times New Roman" w:hAnsi="Times New Roman" w:cs="Times New Roman"/>
          <w:b/>
        </w:rPr>
        <w:t>methyl-seq and RNA-seq results</w:t>
      </w:r>
    </w:p>
    <w:p w14:paraId="316F5056" w14:textId="0BBE274A" w:rsidR="00EF69D9" w:rsidRDefault="001A7F26" w:rsidP="0006156A">
      <w:pPr>
        <w:spacing w:after="0" w:line="480" w:lineRule="auto"/>
        <w:rPr>
          <w:rFonts w:ascii="Times New Roman" w:hAnsi="Times New Roman" w:cs="Times New Roman"/>
        </w:rPr>
      </w:pPr>
      <w:r>
        <w:rPr>
          <w:rFonts w:ascii="Times New Roman" w:hAnsi="Times New Roman" w:cs="Times New Roman"/>
        </w:rPr>
        <w:t>The L</w:t>
      </w:r>
      <w:r w:rsidR="00E732D3">
        <w:rPr>
          <w:rFonts w:ascii="Times New Roman" w:hAnsi="Times New Roman" w:cs="Times New Roman"/>
        </w:rPr>
        <w:t>ollipop</w:t>
      </w:r>
      <w:r>
        <w:rPr>
          <w:rFonts w:ascii="Times New Roman" w:hAnsi="Times New Roman" w:cs="Times New Roman"/>
        </w:rPr>
        <w:t xml:space="preserve"> plot</w:t>
      </w:r>
      <w:r w:rsidR="00340BFD" w:rsidRPr="00340BFD">
        <w:rPr>
          <w:rFonts w:ascii="Times New Roman" w:hAnsi="Times New Roman" w:cs="Times New Roman"/>
        </w:rPr>
        <w:t>s</w:t>
      </w:r>
      <w:r>
        <w:rPr>
          <w:rFonts w:ascii="Times New Roman" w:hAnsi="Times New Roman" w:cs="Times New Roman"/>
        </w:rPr>
        <w:t xml:space="preserve"> </w:t>
      </w:r>
      <w:r w:rsidR="00822076">
        <w:rPr>
          <w:rFonts w:ascii="Times New Roman" w:hAnsi="Times New Roman" w:cs="Times New Roman"/>
        </w:rPr>
        <w:t xml:space="preserve">(Figures </w:t>
      </w:r>
      <w:r w:rsidR="008C6FAE" w:rsidRPr="005767C8">
        <w:rPr>
          <w:rFonts w:ascii="Times New Roman" w:hAnsi="Times New Roman" w:cs="Times New Roman" w:hint="eastAsia"/>
        </w:rPr>
        <w:t>7</w:t>
      </w:r>
      <w:r w:rsidR="00822076" w:rsidRPr="005767C8">
        <w:rPr>
          <w:rFonts w:ascii="Times New Roman" w:hAnsi="Times New Roman" w:cs="Times New Roman"/>
        </w:rPr>
        <w:t>A</w:t>
      </w:r>
      <w:r w:rsidR="00822076">
        <w:rPr>
          <w:rFonts w:ascii="Times New Roman" w:hAnsi="Times New Roman" w:cs="Times New Roman"/>
        </w:rPr>
        <w:t>,</w:t>
      </w:r>
      <w:r w:rsidR="00E0470C">
        <w:rPr>
          <w:rFonts w:ascii="Times New Roman" w:hAnsi="Times New Roman" w:cs="Times New Roman"/>
        </w:rPr>
        <w:t xml:space="preserve"> </w:t>
      </w:r>
      <w:r w:rsidR="00822076">
        <w:rPr>
          <w:rFonts w:ascii="Times New Roman" w:hAnsi="Times New Roman" w:cs="Times New Roman"/>
        </w:rPr>
        <w:t>B,</w:t>
      </w:r>
      <w:r w:rsidR="00E0470C">
        <w:rPr>
          <w:rFonts w:ascii="Times New Roman" w:hAnsi="Times New Roman" w:cs="Times New Roman"/>
        </w:rPr>
        <w:t xml:space="preserve"> </w:t>
      </w:r>
      <w:r w:rsidR="00822076">
        <w:rPr>
          <w:rFonts w:ascii="Times New Roman" w:hAnsi="Times New Roman" w:cs="Times New Roman"/>
        </w:rPr>
        <w:t>C and D</w:t>
      </w:r>
      <w:r w:rsidR="008C6FAE">
        <w:rPr>
          <w:rFonts w:ascii="Times New Roman" w:hAnsi="Times New Roman" w:cs="Times New Roman"/>
        </w:rPr>
        <w:t>)</w:t>
      </w:r>
      <w:r w:rsidR="008C6FAE" w:rsidRPr="00340BFD">
        <w:rPr>
          <w:rFonts w:ascii="Times New Roman" w:hAnsi="Times New Roman" w:cs="Times New Roman"/>
        </w:rPr>
        <w:t xml:space="preserve"> </w:t>
      </w:r>
      <w:r w:rsidR="008C6FAE" w:rsidRPr="008C6FAE">
        <w:rPr>
          <w:rFonts w:ascii="Times New Roman" w:hAnsi="Times New Roman" w:cs="Times New Roman"/>
          <w:color w:val="000000" w:themeColor="text1"/>
        </w:rPr>
        <w:t>provides</w:t>
      </w:r>
      <w:r w:rsidR="00E500DA">
        <w:rPr>
          <w:rFonts w:ascii="Times New Roman" w:hAnsi="Times New Roman" w:cs="Times New Roman"/>
        </w:rPr>
        <w:t xml:space="preserve"> in-depth understanding of RNA expression and DNA methylation</w:t>
      </w:r>
      <w:r w:rsidR="00E500DA">
        <w:rPr>
          <w:rFonts w:ascii="Times New Roman" w:hAnsi="Times New Roman" w:cs="Times New Roman"/>
          <w:color w:val="FF0000"/>
        </w:rPr>
        <w:t xml:space="preserve"> </w:t>
      </w:r>
      <w:r>
        <w:rPr>
          <w:rFonts w:ascii="Times New Roman" w:hAnsi="Times New Roman" w:cs="Times New Roman"/>
        </w:rPr>
        <w:t>difference within</w:t>
      </w:r>
      <w:r w:rsidR="00E500DA">
        <w:rPr>
          <w:rFonts w:ascii="Times New Roman" w:hAnsi="Times New Roman" w:cs="Times New Roman"/>
        </w:rPr>
        <w:t xml:space="preserve"> the HG/LG and TIIA/HG</w:t>
      </w:r>
      <w:r>
        <w:rPr>
          <w:rFonts w:ascii="Times New Roman" w:hAnsi="Times New Roman" w:cs="Times New Roman"/>
        </w:rPr>
        <w:t xml:space="preserve"> comparisons</w:t>
      </w:r>
      <w:r w:rsidR="00E500DA">
        <w:rPr>
          <w:rFonts w:ascii="Times New Roman" w:hAnsi="Times New Roman" w:cs="Times New Roman"/>
        </w:rPr>
        <w:t xml:space="preserve">. The </w:t>
      </w:r>
      <w:r w:rsidR="00CD3497">
        <w:rPr>
          <w:rFonts w:ascii="Times New Roman" w:hAnsi="Times New Roman" w:cs="Times New Roman"/>
        </w:rPr>
        <w:t xml:space="preserve">length of the </w:t>
      </w:r>
      <w:r>
        <w:rPr>
          <w:rFonts w:ascii="Times New Roman" w:hAnsi="Times New Roman" w:cs="Times New Roman"/>
        </w:rPr>
        <w:t>stem corresponds to</w:t>
      </w:r>
      <w:r w:rsidR="00CD3497">
        <w:rPr>
          <w:rFonts w:ascii="Times New Roman" w:hAnsi="Times New Roman" w:cs="Times New Roman"/>
        </w:rPr>
        <w:t xml:space="preserve"> the methylation ratio</w:t>
      </w:r>
      <w:r>
        <w:rPr>
          <w:rFonts w:ascii="Times New Roman" w:hAnsi="Times New Roman" w:cs="Times New Roman"/>
        </w:rPr>
        <w:t>,</w:t>
      </w:r>
      <w:r w:rsidR="00CD3497">
        <w:rPr>
          <w:rFonts w:ascii="Times New Roman" w:hAnsi="Times New Roman" w:cs="Times New Roman"/>
        </w:rPr>
        <w:t xml:space="preserve"> </w:t>
      </w:r>
      <w:r w:rsidR="00717F38">
        <w:rPr>
          <w:rFonts w:ascii="Times New Roman" w:hAnsi="Times New Roman" w:cs="Times New Roman"/>
        </w:rPr>
        <w:t xml:space="preserve">up or down orientation indicates the increase or decrease of methylation, </w:t>
      </w:r>
      <w:r w:rsidR="00CD3497">
        <w:rPr>
          <w:rFonts w:ascii="Times New Roman" w:hAnsi="Times New Roman" w:cs="Times New Roman"/>
        </w:rPr>
        <w:t xml:space="preserve">and </w:t>
      </w:r>
      <w:r>
        <w:rPr>
          <w:rFonts w:ascii="Times New Roman" w:hAnsi="Times New Roman" w:cs="Times New Roman"/>
        </w:rPr>
        <w:t xml:space="preserve">the </w:t>
      </w:r>
      <w:r w:rsidR="00CD3497">
        <w:rPr>
          <w:rFonts w:ascii="Times New Roman" w:hAnsi="Times New Roman" w:cs="Times New Roman"/>
        </w:rPr>
        <w:t xml:space="preserve">color of the </w:t>
      </w:r>
      <w:r>
        <w:rPr>
          <w:rFonts w:ascii="Times New Roman" w:hAnsi="Times New Roman" w:cs="Times New Roman"/>
        </w:rPr>
        <w:t>bubble codes for the</w:t>
      </w:r>
      <w:r w:rsidR="008C1BBB">
        <w:rPr>
          <w:rFonts w:ascii="Times New Roman" w:hAnsi="Times New Roman" w:cs="Times New Roman"/>
        </w:rPr>
        <w:t xml:space="preserve"> different methylation region</w:t>
      </w:r>
      <w:r>
        <w:rPr>
          <w:rFonts w:ascii="Times New Roman" w:hAnsi="Times New Roman" w:cs="Times New Roman"/>
        </w:rPr>
        <w:t>s</w:t>
      </w:r>
      <w:r w:rsidR="008C1BBB">
        <w:rPr>
          <w:rFonts w:ascii="Times New Roman" w:hAnsi="Times New Roman" w:cs="Times New Roman"/>
        </w:rPr>
        <w:t xml:space="preserve"> (exon: blue; intron: white; promoter: red; distal intergenic region: purple). </w:t>
      </w:r>
      <w:r w:rsidR="00822076">
        <w:rPr>
          <w:rFonts w:ascii="Times New Roman" w:hAnsi="Times New Roman" w:cs="Times New Roman"/>
        </w:rPr>
        <w:t xml:space="preserve">RNA expression of genes of interest are also listed in the </w:t>
      </w:r>
      <w:r>
        <w:rPr>
          <w:rFonts w:ascii="Times New Roman" w:hAnsi="Times New Roman" w:cs="Times New Roman"/>
        </w:rPr>
        <w:t>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w:t>
      </w:r>
      <w:r>
        <w:rPr>
          <w:rFonts w:ascii="Times New Roman" w:hAnsi="Times New Roman" w:cs="Times New Roman"/>
        </w:rPr>
        <w:t xml:space="preserve">dance with </w:t>
      </w:r>
      <w:proofErr w:type="spellStart"/>
      <w:r>
        <w:rPr>
          <w:rFonts w:ascii="Times New Roman" w:hAnsi="Times New Roman" w:cs="Times New Roman"/>
        </w:rPr>
        <w:t>SureS</w:t>
      </w:r>
      <w:r w:rsidR="00822076">
        <w:rPr>
          <w:rFonts w:ascii="Times New Roman" w:hAnsi="Times New Roman" w:cs="Times New Roman"/>
        </w:rPr>
        <w:t>elect</w:t>
      </w:r>
      <w:proofErr w:type="spellEnd"/>
      <w:r w:rsidR="00822076">
        <w:rPr>
          <w:rFonts w:ascii="Times New Roman" w:hAnsi="Times New Roman" w:cs="Times New Roman"/>
        </w:rPr>
        <w:t xml:space="preserve"> methyl-seq results an</w:t>
      </w:r>
      <w:r>
        <w:rPr>
          <w:rFonts w:ascii="Times New Roman" w:hAnsi="Times New Roman" w:cs="Times New Roman"/>
        </w:rPr>
        <w:t>d demonstrate the association</w:t>
      </w:r>
      <w:r w:rsidR="00822076">
        <w:rPr>
          <w:rFonts w:ascii="Times New Roman" w:hAnsi="Times New Roman" w:cs="Times New Roman"/>
        </w:rPr>
        <w:t xml:space="preserve"> between DNA promoter methylation ratio and RNA expression.</w:t>
      </w:r>
      <w:r w:rsidR="00107BCC">
        <w:rPr>
          <w:rFonts w:ascii="Times New Roman" w:hAnsi="Times New Roman" w:cs="Times New Roman"/>
        </w:rPr>
        <w:t xml:space="preserve"> </w:t>
      </w:r>
      <w:r w:rsidR="00427DFA" w:rsidRPr="00986587">
        <w:rPr>
          <w:rFonts w:ascii="Times New Roman" w:hAnsi="Times New Roman" w:cs="Times New Roman"/>
          <w:i/>
        </w:rPr>
        <w:t xml:space="preserve">Fgl2 and </w:t>
      </w:r>
      <w:proofErr w:type="spellStart"/>
      <w:r w:rsidR="00427DFA" w:rsidRPr="00986587">
        <w:rPr>
          <w:rFonts w:ascii="Times New Roman" w:hAnsi="Times New Roman" w:cs="Times New Roman"/>
          <w:i/>
        </w:rPr>
        <w:t>N</w:t>
      </w:r>
      <w:r w:rsidR="00AE7FC0" w:rsidRPr="00986587">
        <w:rPr>
          <w:rFonts w:ascii="Times New Roman" w:hAnsi="Times New Roman" w:cs="Times New Roman"/>
          <w:i/>
        </w:rPr>
        <w:t>mu</w:t>
      </w:r>
      <w:proofErr w:type="spellEnd"/>
      <w:r w:rsidR="00427DFA">
        <w:rPr>
          <w:rFonts w:ascii="Times New Roman" w:hAnsi="Times New Roman" w:cs="Times New Roman"/>
        </w:rPr>
        <w:t xml:space="preserve">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HG/LG and decrease in TIIA/HG. </w:t>
      </w:r>
      <w:proofErr w:type="spellStart"/>
      <w:r w:rsidR="00107BCC" w:rsidRPr="00986587">
        <w:rPr>
          <w:rFonts w:ascii="Times New Roman" w:hAnsi="Times New Roman" w:cs="Times New Roman"/>
          <w:i/>
        </w:rPr>
        <w:t>Gulo</w:t>
      </w:r>
      <w:proofErr w:type="spellEnd"/>
      <w:r w:rsidR="00107BCC" w:rsidRPr="00986587">
        <w:rPr>
          <w:rFonts w:ascii="Times New Roman" w:hAnsi="Times New Roman" w:cs="Times New Roman"/>
          <w:i/>
        </w:rPr>
        <w:t xml:space="preserve"> and Kcnip2</w:t>
      </w:r>
      <w:r w:rsidR="00107BCC">
        <w:rPr>
          <w:rFonts w:ascii="Times New Roman" w:hAnsi="Times New Roman" w:cs="Times New Roman"/>
        </w:rPr>
        <w:t xml:space="preserve"> have opposite change</w:t>
      </w:r>
      <w:r w:rsidR="001D1223">
        <w:rPr>
          <w:rFonts w:ascii="Times New Roman" w:hAnsi="Times New Roman" w:cs="Times New Roman"/>
        </w:rPr>
        <w:t>s</w:t>
      </w:r>
      <w:r w:rsidR="00107BCC">
        <w:rPr>
          <w:rFonts w:ascii="Times New Roman" w:hAnsi="Times New Roman" w:cs="Times New Roman"/>
        </w:rPr>
        <w:t xml:space="preserve"> in DNA promoter methylation ratio and gene expression with Fgl2 and </w:t>
      </w:r>
      <w:proofErr w:type="spellStart"/>
      <w:r w:rsidR="00107BCC">
        <w:rPr>
          <w:rFonts w:ascii="Times New Roman" w:hAnsi="Times New Roman" w:cs="Times New Roman"/>
        </w:rPr>
        <w:t>N</w:t>
      </w:r>
      <w:r w:rsidR="00AE7FC0">
        <w:rPr>
          <w:rFonts w:ascii="Times New Roman" w:hAnsi="Times New Roman" w:cs="Times New Roman"/>
        </w:rPr>
        <w:t>mu</w:t>
      </w:r>
      <w:proofErr w:type="spellEnd"/>
      <w:r w:rsidR="00107BCC">
        <w:rPr>
          <w:rFonts w:ascii="Times New Roman" w:hAnsi="Times New Roman" w:cs="Times New Roman"/>
        </w:rPr>
        <w:t xml:space="preserve">. These results suggest treatment of TIIA can reverse HG influence </w:t>
      </w:r>
      <w:r w:rsidR="009A0925">
        <w:rPr>
          <w:rFonts w:ascii="Times New Roman" w:hAnsi="Times New Roman" w:cs="Times New Roman"/>
        </w:rPr>
        <w:t xml:space="preserve">in DNA promoter methylation and gene expression </w:t>
      </w:r>
      <w:r w:rsidR="00107BCC">
        <w:rPr>
          <w:rFonts w:ascii="Times New Roman" w:hAnsi="Times New Roman" w:cs="Times New Roman"/>
        </w:rPr>
        <w:t>in the 4 genes of interest.</w:t>
      </w:r>
    </w:p>
    <w:p w14:paraId="6CE990EB" w14:textId="77777777" w:rsidR="00AE7FC0" w:rsidRPr="001A7F26" w:rsidRDefault="00AE7FC0" w:rsidP="0006156A">
      <w:pPr>
        <w:spacing w:after="0" w:line="480" w:lineRule="auto"/>
        <w:rPr>
          <w:rFonts w:ascii="Times New Roman" w:hAnsi="Times New Roman" w:cs="Times New Roman"/>
          <w:color w:val="FF0000"/>
        </w:rPr>
      </w:pPr>
    </w:p>
    <w:p w14:paraId="2B8D754B" w14:textId="5053FC55" w:rsidR="00C427A4" w:rsidRDefault="00FB4F33" w:rsidP="00C427A4">
      <w:pPr>
        <w:spacing w:after="0" w:line="480" w:lineRule="auto"/>
        <w:rPr>
          <w:rFonts w:ascii="Times New Roman" w:hAnsi="Times New Roman" w:cs="Times New Roman"/>
          <w:b/>
        </w:rPr>
      </w:pPr>
      <w:r>
        <w:rPr>
          <w:rFonts w:ascii="Times New Roman" w:hAnsi="Times New Roman" w:cs="Times New Roman"/>
          <w:b/>
        </w:rPr>
        <w:t xml:space="preserve">3.7 </w:t>
      </w:r>
      <w:r w:rsidR="00C427A4" w:rsidRPr="0085050E">
        <w:rPr>
          <w:rFonts w:ascii="Times New Roman" w:hAnsi="Times New Roman" w:cs="Times New Roman"/>
          <w:b/>
        </w:rPr>
        <w:t xml:space="preserve">Top differentially </w:t>
      </w:r>
      <w:r w:rsidR="00C427A4" w:rsidRPr="000C7134">
        <w:rPr>
          <w:rFonts w:ascii="Times New Roman" w:hAnsi="Times New Roman" w:cs="Times New Roman"/>
          <w:b/>
        </w:rPr>
        <w:t>canonical pathway</w:t>
      </w:r>
      <w:r w:rsidR="00C427A4">
        <w:rPr>
          <w:rFonts w:ascii="Times New Roman" w:hAnsi="Times New Roman" w:cs="Times New Roman"/>
          <w:b/>
        </w:rPr>
        <w:t>s</w:t>
      </w:r>
      <w:r w:rsidR="00033286">
        <w:rPr>
          <w:rFonts w:ascii="Times New Roman" w:hAnsi="Times New Roman" w:cs="Times New Roman"/>
          <w:b/>
        </w:rPr>
        <w:t xml:space="preserve">, </w:t>
      </w:r>
      <w:r w:rsidR="00C427A4" w:rsidRPr="000C7134">
        <w:rPr>
          <w:rFonts w:ascii="Times New Roman" w:hAnsi="Times New Roman" w:cs="Times New Roman"/>
          <w:b/>
        </w:rPr>
        <w:t xml:space="preserve">Tox </w:t>
      </w:r>
      <w:r w:rsidR="00033286">
        <w:rPr>
          <w:rFonts w:ascii="Times New Roman" w:hAnsi="Times New Roman" w:cs="Times New Roman"/>
          <w:b/>
        </w:rPr>
        <w:t xml:space="preserve">and diseases </w:t>
      </w:r>
      <w:r w:rsidR="00C427A4">
        <w:rPr>
          <w:rFonts w:ascii="Times New Roman" w:hAnsi="Times New Roman" w:cs="Times New Roman"/>
          <w:b/>
        </w:rPr>
        <w:t xml:space="preserve">influenced by HG and treatment by </w:t>
      </w:r>
      <w:r w:rsidR="00C427A4" w:rsidRPr="000C7134">
        <w:rPr>
          <w:rFonts w:ascii="Times New Roman" w:hAnsi="Times New Roman" w:cs="Times New Roman"/>
          <w:b/>
        </w:rPr>
        <w:t>TIIA</w:t>
      </w:r>
      <w:r w:rsidR="00C427A4" w:rsidRPr="0085050E">
        <w:rPr>
          <w:rFonts w:ascii="Times New Roman" w:hAnsi="Times New Roman" w:cs="Times New Roman"/>
          <w:b/>
        </w:rPr>
        <w:t xml:space="preserve"> </w:t>
      </w:r>
      <w:r w:rsidR="00C427A4">
        <w:rPr>
          <w:rFonts w:ascii="Times New Roman" w:hAnsi="Times New Roman" w:cs="Times New Roman"/>
          <w:b/>
        </w:rPr>
        <w:t xml:space="preserve">identified by </w:t>
      </w:r>
      <w:r w:rsidR="00C427A4" w:rsidRPr="00D56942">
        <w:rPr>
          <w:rFonts w:ascii="Times New Roman" w:hAnsi="Times New Roman" w:cs="Times New Roman"/>
          <w:b/>
        </w:rPr>
        <w:t>IPA analysis</w:t>
      </w:r>
    </w:p>
    <w:p w14:paraId="4B14AC4F" w14:textId="7479DD49" w:rsidR="00081FAA" w:rsidRDefault="006B44A5" w:rsidP="00022CDA">
      <w:pPr>
        <w:spacing w:after="0" w:line="480" w:lineRule="auto"/>
        <w:rPr>
          <w:rFonts w:ascii="Times New Roman" w:hAnsi="Times New Roman" w:cs="Times New Roman"/>
        </w:rPr>
      </w:pPr>
      <w:r w:rsidRPr="005767C8">
        <w:rPr>
          <w:rFonts w:ascii="Times New Roman" w:hAnsi="Times New Roman" w:cs="Times New Roman"/>
        </w:rPr>
        <w:t>Figure 8</w:t>
      </w:r>
      <w:r>
        <w:rPr>
          <w:rFonts w:ascii="Times New Roman" w:hAnsi="Times New Roman" w:cs="Times New Roman"/>
        </w:rPr>
        <w:t xml:space="preserve">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&lt;EndNote&gt;&lt;Cite&gt;&lt;Author&gt;Wenzel&lt;/Author&gt;&lt;Year&gt;1997&lt;/Year&gt;&lt;RecNum&gt;53&lt;/RecNum&gt;&lt;DisplayText&gt;&lt;style face="superscript"&gt;47&lt;/style&gt;&lt;/DisplayText&gt;&lt;record&gt;&lt;rec-number&gt;53&lt;/rec-number&gt;&lt;foreign-keys&gt;&lt;key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345946" w:rsidRPr="00345946">
        <w:rPr>
          <w:rFonts w:ascii="Times New Roman" w:hAnsi="Times New Roman" w:cs="Times New Roman"/>
          <w:noProof/>
          <w:vertAlign w:val="superscript"/>
        </w:rPr>
        <w:t>47</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r w:rsidR="006D1D9D">
        <w:rPr>
          <w:rFonts w:ascii="Times New Roman" w:hAnsi="Times New Roman" w:cs="Times New Roman"/>
        </w:rPr>
        <w:t>aggregation</w:t>
      </w:r>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&lt;EndNote&gt;&lt;Cite&gt;&lt;Author&gt;Peters-Golden&lt;/Author&gt;&lt;Year&gt;2005&lt;/Year&gt;&lt;RecNum&gt;52&lt;/RecNum&gt;&lt;DisplayText&gt;&lt;style face="superscript"&gt;48&lt;/style&gt;&lt;/DisplayText&gt;&lt;record&gt;&lt;rec-number&gt;52&lt;/rec-number&gt;&lt;foreign-keys&gt;&lt;key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345946" w:rsidRPr="00345946">
        <w:rPr>
          <w:rFonts w:ascii="Times New Roman" w:hAnsi="Times New Roman" w:cs="Times New Roman"/>
          <w:noProof/>
          <w:vertAlign w:val="superscript"/>
        </w:rPr>
        <w:t>48</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&lt;EndNote&gt;&lt;Cite&gt;&lt;Author&gt;Smyth&lt;/Author&gt;&lt;Year&gt;2009&lt;/Year&gt;&lt;RecNum&gt;54&lt;/RecNum&gt;&lt;DisplayText&gt;&lt;style face="superscript"&gt;49&lt;/style&gt;&lt;/DisplayText&gt;&lt;record&gt;&lt;rec-number&gt;54&lt;/rec-number&gt;&lt;foreign-keys&gt;&lt;key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345946" w:rsidRPr="00345946">
        <w:rPr>
          <w:rFonts w:ascii="Times New Roman" w:hAnsi="Times New Roman" w:cs="Times New Roman"/>
          <w:noProof/>
          <w:vertAlign w:val="superscript"/>
        </w:rPr>
        <w:t>49</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&lt;EndNote&gt;&lt;Cite&gt;&lt;Author&gt;Smyth&lt;/Author&gt;&lt;Year&gt;2009&lt;/Year&gt;&lt;RecNum&gt;56&lt;/RecNum&gt;&lt;DisplayText&gt;&lt;style face="superscript"&gt;50&lt;/style&gt;&lt;/DisplayText&gt;&lt;record&gt;&lt;rec-number&gt;56&lt;/rec-number&gt;&lt;foreign-keys&gt;&lt;key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345946" w:rsidRPr="00345946">
        <w:rPr>
          <w:rFonts w:ascii="Times New Roman" w:hAnsi="Times New Roman" w:cs="Times New Roman"/>
          <w:noProof/>
          <w:vertAlign w:val="superscript"/>
        </w:rPr>
        <w:t>50</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6D18FB7B"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&lt;EndNote&gt;&lt;Cite&gt;&lt;Author&gt;Makishima&lt;/Author&gt;&lt;Year&gt;2005&lt;/Year&gt;&lt;RecNum&gt;57&lt;/RecNum&gt;&lt;DisplayText&gt;&lt;style face="superscript"&gt;51&lt;/style&gt;&lt;/DisplayText&gt;&lt;record&gt;&lt;rec-number&gt;57&lt;/rec-number&gt;&lt;foreign-keys&gt;&lt;key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345946" w:rsidRPr="00345946">
        <w:rPr>
          <w:rFonts w:ascii="Times New Roman" w:hAnsi="Times New Roman" w:cs="Times New Roman"/>
          <w:noProof/>
          <w:vertAlign w:val="superscript"/>
        </w:rPr>
        <w:t>51</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Gamma-glutamyl hydrolase or γ-glutamyl transpeptidase, and dipeptidases</w:t>
      </w:r>
      <w:r w:rsidR="00846526">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&lt;EndNote&gt;&lt;Cite&gt;&lt;Author&gt;Burg&lt;/Author&gt;&lt;Year&gt;2002&lt;/Year&gt;&lt;RecNum&gt;58&lt;/RecNum&gt;&lt;DisplayText&gt;&lt;style face="superscript"&gt;52&lt;/style&gt;&lt;/DisplayText&gt;&lt;record&gt;&lt;rec-number&gt;58&lt;/rec-number&gt;&lt;foreign-keys&gt;&lt;key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345946" w:rsidRPr="00345946">
        <w:rPr>
          <w:rFonts w:ascii="Times New Roman" w:hAnsi="Times New Roman" w:cs="Times New Roman"/>
          <w:noProof/>
          <w:vertAlign w:val="superscript"/>
        </w:rPr>
        <w:t>52</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3163BE81"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tox changes (Figure 9), majority toxicological response in HG/LG and TIIA/HG are both mainly associated with kidney disorders, which suggest the suitability of High glucose induced mes-13 cell model as an in vitro DN cell model.</w:t>
      </w:r>
      <w:r w:rsidR="0031111E">
        <w:rPr>
          <w:rFonts w:ascii="Times New Roman" w:hAnsi="Times New Roman" w:cs="Times New Roman"/>
        </w:rPr>
        <w:t xml:space="preserve"> In Figure 10, the most associated disease types, both HG/LG and </w:t>
      </w:r>
      <w:r w:rsidR="0031111E" w:rsidRPr="0031111E">
        <w:rPr>
          <w:rFonts w:ascii="Times New Roman" w:hAnsi="Times New Roman" w:cs="Times New Roman"/>
        </w:rPr>
        <w:t>TIIA/HG</w:t>
      </w:r>
      <w:r w:rsidR="0031111E">
        <w:rPr>
          <w:rFonts w:ascii="Times New Roman" w:hAnsi="Times New Roman" w:cs="Times New Roman"/>
        </w:rPr>
        <w:t xml:space="preserve"> models are highly associated with endocrine system disorders and organism injuries, which correlate well with DN.</w:t>
      </w:r>
    </w:p>
    <w:p w14:paraId="59C973DB" w14:textId="77777777" w:rsidR="003B5294" w:rsidRDefault="003B5294">
      <w:pPr>
        <w:rPr>
          <w:rFonts w:ascii="Times New Roman" w:hAnsi="Times New Roman" w:cs="Times New Roman"/>
        </w:rPr>
      </w:pPr>
    </w:p>
    <w:p w14:paraId="0A5F007B" w14:textId="6792B56A" w:rsidR="006B4132" w:rsidRPr="007B4997" w:rsidRDefault="00FB4F33">
      <w:pPr>
        <w:rPr>
          <w:rFonts w:ascii="Times New Roman" w:hAnsi="Times New Roman" w:cs="Times New Roman"/>
          <w:b/>
        </w:rPr>
      </w:pPr>
      <w:r>
        <w:rPr>
          <w:rFonts w:ascii="Times New Roman" w:hAnsi="Times New Roman" w:cs="Times New Roman"/>
          <w:b/>
        </w:rPr>
        <w:t xml:space="preserve">3.8 </w:t>
      </w:r>
      <w:r w:rsidR="006B4132" w:rsidRPr="007B4997">
        <w:rPr>
          <w:rFonts w:ascii="Times New Roman" w:hAnsi="Times New Roman" w:cs="Times New Roman"/>
          <w:b/>
        </w:rPr>
        <w:t>Correlated genes of interest</w:t>
      </w:r>
    </w:p>
    <w:p w14:paraId="34EC8D54" w14:textId="25644F1D"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65406A">
        <w:rPr>
          <w:rFonts w:ascii="Times New Roman" w:hAnsi="Times New Roman" w:cs="Times New Roman"/>
        </w:rPr>
        <w:t>S</w:t>
      </w:r>
      <w:r w:rsidR="0000212E">
        <w:rPr>
          <w:rFonts w:ascii="Times New Roman" w:hAnsi="Times New Roman" w:cs="Times New Roman"/>
        </w:rPr>
        <w:t>ure</w:t>
      </w:r>
      <w:r w:rsidR="00212C4C">
        <w:rPr>
          <w:rFonts w:ascii="Times New Roman" w:hAnsi="Times New Roman" w:cs="Times New Roman"/>
        </w:rPr>
        <w:t>S</w:t>
      </w:r>
      <w:r w:rsidR="0000212E">
        <w:rPr>
          <w:rFonts w:ascii="Times New Roman" w:hAnsi="Times New Roman" w:cs="Times New Roman"/>
        </w:rPr>
        <w:t>elect</w:t>
      </w:r>
      <w:proofErr w:type="spellEnd"/>
      <w:r w:rsidR="00212C4C">
        <w:rPr>
          <w:rFonts w:ascii="Times New Roman" w:hAnsi="Times New Roman" w:cs="Times New Roman"/>
        </w:rPr>
        <w:t xml:space="preserve"> M</w:t>
      </w:r>
      <w:r w:rsidR="0000212E">
        <w:rPr>
          <w:rFonts w:ascii="Times New Roman" w:hAnsi="Times New Roman" w:cs="Times New Roman"/>
        </w:rPr>
        <w:t>ethy</w:t>
      </w:r>
      <w:r w:rsidR="00212C4C">
        <w:rPr>
          <w:rFonts w:ascii="Times New Roman" w:hAnsi="Times New Roman" w:cs="Times New Roman"/>
        </w:rPr>
        <w:t>l</w:t>
      </w:r>
      <w:r w:rsidR="0000212E">
        <w:rPr>
          <w:rFonts w:ascii="Times New Roman" w:hAnsi="Times New Roman" w:cs="Times New Roman"/>
        </w:rPr>
        <w:t xml:space="preserve">-seq and RNA-seq results, we identified 4 most relevant </w:t>
      </w:r>
      <w:r w:rsidR="00330F20">
        <w:rPr>
          <w:rFonts w:ascii="Times New Roman" w:hAnsi="Times New Roman" w:cs="Times New Roman"/>
        </w:rPr>
        <w:t>genes,</w:t>
      </w:r>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bookmarkStart w:id="103" w:name="_GoBack"/>
      <w:bookmarkEnd w:id="103"/>
    </w:p>
    <w:p w14:paraId="279DDA34" w14:textId="37CCF759"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&lt;EndNote&gt;&lt;Cite&gt;&lt;Author&gt;Budhiraja&lt;/Author&gt;&lt;Year&gt;2009&lt;/Year&gt;&lt;RecNum&gt;59&lt;/RecNum&gt;&lt;DisplayText&gt;&lt;style face="superscript"&gt;53&lt;/style&gt;&lt;/DisplayText&gt;&lt;record&gt;&lt;rec-number&gt;59&lt;/rec-number&gt;&lt;foreign-keys&gt;&lt;key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53</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bookmarkStart w:id="104" w:name="OLE_LINK5"/>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&lt;EndNote&gt;&lt;Cite&gt;&lt;Author&gt;Zhang&lt;/Author&gt;&lt;Year&gt;2017&lt;/Year&gt;&lt;RecNum&gt;60&lt;/RecNum&gt;&lt;DisplayText&gt;&lt;style face="superscript"&gt;54&lt;/style&gt;&lt;/DisplayText&gt;&lt;record&gt;&lt;rec-number&gt;60&lt;/rec-number&gt;&lt;foreign-keys&gt;&lt;key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345946" w:rsidRPr="00345946">
        <w:rPr>
          <w:rFonts w:ascii="Times New Roman" w:hAnsi="Times New Roman" w:cs="Times New Roman"/>
          <w:noProof/>
          <w:vertAlign w:val="superscript"/>
        </w:rPr>
        <w:t>54</w:t>
      </w:r>
      <w:r w:rsidR="00A0191C">
        <w:rPr>
          <w:rFonts w:ascii="Times New Roman" w:hAnsi="Times New Roman" w:cs="Times New Roman"/>
        </w:rPr>
        <w:fldChar w:fldCharType="end"/>
      </w:r>
      <w:bookmarkEnd w:id="104"/>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 xml:space="preserve">very according high </w:t>
      </w:r>
      <w:proofErr w:type="spellStart"/>
      <w:r w:rsidR="001B63EA" w:rsidRPr="001B63EA">
        <w:rPr>
          <w:rFonts w:ascii="Times New Roman" w:hAnsi="Times New Roman" w:cs="Times New Roman"/>
          <w:i/>
        </w:rPr>
        <w:t>Nmu</w:t>
      </w:r>
      <w:proofErr w:type="spellEnd"/>
      <w:r w:rsidR="00C82EE2">
        <w:rPr>
          <w:rFonts w:ascii="Times New Roman" w:hAnsi="Times New Roman" w:cs="Times New Roman"/>
        </w:rPr>
        <w:t xml:space="preserve">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promoter, which suggest increase of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 xml:space="preserve"> by HG correlates with the decrease of DNA methylation in its promoter region. TIIA can reverse the change in gene expression and DNA methylation and indicating the potential therapeutic target on </w:t>
      </w:r>
      <w:proofErr w:type="spellStart"/>
      <w:r w:rsidR="00C82EE2" w:rsidRPr="006262BD">
        <w:rPr>
          <w:rFonts w:ascii="Times New Roman" w:hAnsi="Times New Roman" w:cs="Times New Roman"/>
          <w:i/>
        </w:rPr>
        <w:t>N</w:t>
      </w:r>
      <w:r w:rsidR="001B63EA" w:rsidRPr="006262BD">
        <w:rPr>
          <w:rFonts w:ascii="Times New Roman" w:hAnsi="Times New Roman" w:cs="Times New Roman"/>
          <w:i/>
        </w:rPr>
        <w:t>mu</w:t>
      </w:r>
      <w:proofErr w:type="spellEnd"/>
      <w:r w:rsidR="00C82EE2">
        <w:rPr>
          <w:rFonts w:ascii="Times New Roman" w:hAnsi="Times New Roman" w:cs="Times New Roman"/>
        </w:rPr>
        <w:t>.</w:t>
      </w:r>
      <w:r w:rsidR="007B4997">
        <w:rPr>
          <w:rFonts w:ascii="Times New Roman" w:hAnsi="Times New Roman" w:cs="Times New Roman"/>
        </w:rPr>
        <w:t xml:space="preserve"> </w:t>
      </w:r>
      <w:r w:rsidR="007B4997" w:rsidRPr="007B4997">
        <w:rPr>
          <w:rFonts w:ascii="Times New Roman" w:hAnsi="Times New Roman" w:cs="Times New Roman"/>
        </w:rPr>
        <w:t>Fibrinogen-like protein 2 (F</w:t>
      </w:r>
      <w:r w:rsidR="001B63EA">
        <w:rPr>
          <w:rFonts w:ascii="Times New Roman" w:hAnsi="Times New Roman" w:cs="Times New Roman"/>
        </w:rPr>
        <w:t>GL</w:t>
      </w:r>
      <w:r w:rsidR="007B4997" w:rsidRPr="007B4997">
        <w:rPr>
          <w:rFonts w:ascii="Times New Roman" w:hAnsi="Times New Roman" w:cs="Times New Roman"/>
        </w:rPr>
        <w:t>2)</w:t>
      </w:r>
      <w:r w:rsidR="006234EF">
        <w:rPr>
          <w:rFonts w:ascii="Times New Roman" w:hAnsi="Times New Roman" w:cs="Times New Roman"/>
        </w:rPr>
        <w:t xml:space="preserve"> is </w:t>
      </w:r>
      <w:r w:rsidR="007B4997" w:rsidRPr="007B4997">
        <w:rPr>
          <w:rFonts w:ascii="Times New Roman" w:hAnsi="Times New Roman" w:cs="Times New Roman"/>
        </w:rPr>
        <w:t>a novel prothrombinase</w:t>
      </w:r>
      <w:bookmarkStart w:id="105" w:name="_Hlk535686558"/>
      <w:r w:rsidR="007B4997" w:rsidRPr="007B4997">
        <w:rPr>
          <w:rFonts w:ascii="Times New Roman" w:hAnsi="Times New Roman" w:cs="Times New Roman"/>
        </w:rPr>
        <w:t xml:space="preserve">. </w:t>
      </w:r>
      <w:r w:rsidR="006234EF">
        <w:rPr>
          <w:rFonts w:ascii="Times New Roman" w:hAnsi="Times New Roman" w:cs="Times New Roman"/>
        </w:rPr>
        <w:t xml:space="preserve">Increased </w:t>
      </w:r>
      <w:r w:rsidR="001B63EA" w:rsidRPr="006262BD">
        <w:rPr>
          <w:rFonts w:ascii="Times New Roman" w:hAnsi="Times New Roman" w:cs="Times New Roman"/>
          <w:i/>
        </w:rPr>
        <w:t>F</w:t>
      </w:r>
      <w:r w:rsidR="007B4997" w:rsidRPr="006262BD">
        <w:rPr>
          <w:rFonts w:ascii="Times New Roman" w:hAnsi="Times New Roman" w:cs="Times New Roman"/>
          <w:i/>
        </w:rPr>
        <w:t>gl2</w:t>
      </w:r>
      <w:r w:rsidR="007B4997" w:rsidRPr="007B4997">
        <w:rPr>
          <w:rFonts w:ascii="Times New Roman" w:hAnsi="Times New Roman" w:cs="Times New Roman"/>
        </w:rPr>
        <w:t xml:space="preserve">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345946">
        <w:rPr>
          <w:rFonts w:ascii="Times New Roman" w:hAnsi="Times New Roman" w:cs="Times New Roman"/>
        </w:rPr>
        <w:instrText xml:space="preserve"> ADDIN EN.CITE &lt;EndNote&gt;&lt;Cite&gt;&lt;Author&gt;Su&lt;/Author&gt;&lt;Year&gt;2011&lt;/Year&gt;&lt;RecNum&gt;61&lt;/RecNum&gt;&lt;DisplayText&gt;&lt;style face="superscript"&gt;55&lt;/style&gt;&lt;/DisplayText&gt;&lt;record&gt;&lt;rec-number&gt;61&lt;/rec-number&gt;&lt;foreign-keys&gt;&lt;key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345946" w:rsidRPr="00345946">
        <w:rPr>
          <w:rFonts w:ascii="Times New Roman" w:hAnsi="Times New Roman" w:cs="Times New Roman"/>
          <w:noProof/>
          <w:vertAlign w:val="superscript"/>
        </w:rPr>
        <w:t>55</w:t>
      </w:r>
      <w:r w:rsidR="006234EF">
        <w:rPr>
          <w:rFonts w:ascii="Times New Roman" w:hAnsi="Times New Roman" w:cs="Times New Roman"/>
        </w:rPr>
        <w:fldChar w:fldCharType="end"/>
      </w:r>
      <w:bookmarkEnd w:id="105"/>
      <w:r w:rsidR="006234EF">
        <w:rPr>
          <w:rFonts w:ascii="Times New Roman" w:hAnsi="Times New Roman" w:cs="Times New Roman"/>
        </w:rPr>
        <w:t xml:space="preserve">. Like </w:t>
      </w:r>
      <w:proofErr w:type="spellStart"/>
      <w:r w:rsidR="006234EF" w:rsidRPr="006262BD">
        <w:rPr>
          <w:rFonts w:ascii="Times New Roman" w:hAnsi="Times New Roman" w:cs="Times New Roman"/>
          <w:i/>
        </w:rPr>
        <w:t>N</w:t>
      </w:r>
      <w:r w:rsidR="001B63EA" w:rsidRPr="006262BD">
        <w:rPr>
          <w:rFonts w:ascii="Times New Roman" w:hAnsi="Times New Roman" w:cs="Times New Roman"/>
          <w:i/>
        </w:rPr>
        <w:t>mu</w:t>
      </w:r>
      <w:proofErr w:type="spellEnd"/>
      <w:r w:rsidR="006234EF">
        <w:rPr>
          <w:rFonts w:ascii="Times New Roman" w:hAnsi="Times New Roman" w:cs="Times New Roman"/>
        </w:rPr>
        <w:t xml:space="preserve">, HG can induce a </w:t>
      </w:r>
      <w:r w:rsidR="006234EF" w:rsidRPr="006234EF">
        <w:rPr>
          <w:rFonts w:ascii="Times New Roman" w:hAnsi="Times New Roman" w:cs="Times New Roman"/>
        </w:rPr>
        <w:t xml:space="preserve">very according high </w:t>
      </w:r>
      <w:r w:rsidR="006262BD" w:rsidRPr="006262BD">
        <w:rPr>
          <w:rFonts w:ascii="Times New Roman" w:hAnsi="Times New Roman" w:cs="Times New Roman"/>
          <w:i/>
        </w:rPr>
        <w:t>F</w:t>
      </w:r>
      <w:r w:rsidR="006234EF" w:rsidRPr="006262BD">
        <w:rPr>
          <w:rFonts w:ascii="Times New Roman" w:hAnsi="Times New Roman" w:cs="Times New Roman"/>
          <w:i/>
        </w:rPr>
        <w:t>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over LG accompanying with a decrease in DNA methylation (-</w:t>
      </w:r>
      <w:r w:rsidR="006234EF">
        <w:rPr>
          <w:rFonts w:ascii="Times New Roman" w:hAnsi="Times New Roman" w:cs="Times New Roman"/>
        </w:rPr>
        <w:t>10.324</w:t>
      </w:r>
      <w:r w:rsidR="006234EF" w:rsidRPr="006234EF">
        <w:rPr>
          <w:rFonts w:ascii="Times New Roman" w:hAnsi="Times New Roman" w:cs="Times New Roman"/>
        </w:rPr>
        <w:t xml:space="preserve">) of </w:t>
      </w:r>
      <w:proofErr w:type="spellStart"/>
      <w:r w:rsidR="006234EF" w:rsidRPr="006262BD">
        <w:rPr>
          <w:rFonts w:ascii="Times New Roman" w:hAnsi="Times New Roman" w:cs="Times New Roman"/>
          <w:i/>
        </w:rPr>
        <w:t>N</w:t>
      </w:r>
      <w:r w:rsidR="006262BD" w:rsidRPr="006262BD">
        <w:rPr>
          <w:rFonts w:ascii="Times New Roman" w:hAnsi="Times New Roman" w:cs="Times New Roman"/>
          <w:i/>
        </w:rPr>
        <w:t>mu</w:t>
      </w:r>
      <w:proofErr w:type="spellEnd"/>
      <w:r w:rsidR="006234EF" w:rsidRPr="006234EF">
        <w:rPr>
          <w:rFonts w:ascii="Times New Roman" w:hAnsi="Times New Roman" w:cs="Times New Roman"/>
        </w:rPr>
        <w:t xml:space="preserve"> promoter</w:t>
      </w:r>
      <w:r w:rsidR="006234EF">
        <w:rPr>
          <w:rFonts w:ascii="Times New Roman" w:hAnsi="Times New Roman" w:cs="Times New Roman"/>
        </w:rPr>
        <w:t>. TIIA treatment also demonstrate a relative restoration effect on both gene expression and DNA methylation.</w:t>
      </w:r>
    </w:p>
    <w:p w14:paraId="30E0E975" w14:textId="2E3F3897" w:rsidR="00D53DD5" w:rsidRDefault="00B57E05" w:rsidP="00B859DB">
      <w:pPr>
        <w:spacing w:after="0" w:line="480" w:lineRule="auto"/>
        <w:rPr>
          <w:rFonts w:ascii="Times New Roman" w:hAnsi="Times New Roman" w:cs="Times New Roman"/>
        </w:rPr>
      </w:pPr>
      <w:bookmarkStart w:id="106" w:name="_Hlk535686787"/>
      <w:r w:rsidRPr="00326C6A">
        <w:rPr>
          <w:rFonts w:ascii="Times New Roman" w:hAnsi="Times New Roman" w:cs="Times New Roman"/>
        </w:rPr>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PEVuZE5vdGU+PENpdGU+PEF1dGhvcj5LYXNoaWJhPC9BdXRob3I+PFllYXI+MjAwMjwvWWVhcj48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345946" w:rsidRPr="00345946">
        <w:rPr>
          <w:rFonts w:ascii="Times New Roman" w:hAnsi="Times New Roman" w:cs="Times New Roman"/>
          <w:noProof/>
          <w:vertAlign w:val="superscript"/>
        </w:rPr>
        <w:t>56</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6262BD">
        <w:rPr>
          <w:rFonts w:ascii="Times New Roman" w:hAnsi="Times New Roman" w:cs="Times New Roman"/>
        </w:rPr>
        <w:t>K</w:t>
      </w:r>
      <w:r w:rsidR="006262BD">
        <w:rPr>
          <w:rFonts w:ascii="Times New Roman" w:hAnsi="Times New Roman" w:cs="Times New Roman"/>
        </w:rPr>
        <w:t>CNIP2</w:t>
      </w:r>
      <w:r w:rsidR="00B859DB" w:rsidRPr="006262BD">
        <w:rPr>
          <w:rFonts w:ascii="Times New Roman" w:hAnsi="Times New Roman" w:cs="Times New Roman"/>
        </w:rPr>
        <w:t>/KChIP2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 </w:instrText>
      </w:r>
      <w:r w:rsidR="00345946">
        <w:rPr>
          <w:rFonts w:ascii="Times New Roman" w:hAnsi="Times New Roman" w:cs="Times New Roman"/>
        </w:rPr>
        <w:fldChar w:fldCharType="begin">
          <w:fldData xml:space="preserve">PEVuZE5vdGU+PENpdGU+PEF1dGhvcj5TYXRvPC9BdXRob3I+PFllYXI+MjAxNDwvWWVhcj48UmVj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=
</w:fldData>
        </w:fldChar>
      </w:r>
      <w:r w:rsidR="00345946">
        <w:rPr>
          <w:rFonts w:ascii="Times New Roman" w:hAnsi="Times New Roman" w:cs="Times New Roman"/>
        </w:rPr>
        <w:instrText xml:space="preserve"> ADDIN EN.CITE.DATA </w:instrText>
      </w:r>
      <w:r w:rsidR="00345946">
        <w:rPr>
          <w:rFonts w:ascii="Times New Roman" w:hAnsi="Times New Roman" w:cs="Times New Roman"/>
        </w:rPr>
      </w:r>
      <w:r w:rsidR="00345946">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345946" w:rsidRPr="00345946">
        <w:rPr>
          <w:rFonts w:ascii="Times New Roman" w:hAnsi="Times New Roman" w:cs="Times New Roman"/>
          <w:noProof/>
          <w:vertAlign w:val="superscript"/>
        </w:rPr>
        <w:t>57</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w:t>
      </w:r>
      <w:bookmarkEnd w:id="106"/>
      <w:r w:rsidR="006A61BA">
        <w:rPr>
          <w:rFonts w:ascii="Times New Roman" w:hAnsi="Times New Roman" w:cs="Times New Roman"/>
        </w:rPr>
        <w:t xml:space="preserve">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t>echoes</w:t>
      </w:r>
      <w:r w:rsidR="006A61BA">
        <w:rPr>
          <w:rFonts w:ascii="Times New Roman" w:hAnsi="Times New Roman" w:cs="Times New Roman"/>
        </w:rPr>
        <w:t xml:space="preserve"> </w:t>
      </w:r>
      <w:r w:rsidR="00D53DD5">
        <w:rPr>
          <w:rFonts w:ascii="Times New Roman" w:hAnsi="Times New Roman" w:cs="Times New Roman"/>
        </w:rPr>
        <w:t xml:space="preserve">the above findings that </w:t>
      </w:r>
      <w:r w:rsidR="006A61BA">
        <w:rPr>
          <w:rFonts w:ascii="Times New Roman" w:hAnsi="Times New Roman" w:cs="Times New Roman"/>
        </w:rPr>
        <w:t xml:space="preserve">HG can decrease </w:t>
      </w:r>
      <w:r w:rsidR="006A61BA" w:rsidRPr="006262BD">
        <w:rPr>
          <w:rFonts w:ascii="Times New Roman" w:hAnsi="Times New Roman" w:cs="Times New Roman"/>
          <w:i/>
        </w:rPr>
        <w:t>G</w:t>
      </w:r>
      <w:r w:rsidR="006262BD" w:rsidRPr="006262BD">
        <w:rPr>
          <w:rFonts w:ascii="Times New Roman" w:hAnsi="Times New Roman" w:cs="Times New Roman"/>
          <w:i/>
        </w:rPr>
        <w:t>lo</w:t>
      </w:r>
      <w:r w:rsidR="006A61BA">
        <w:rPr>
          <w:rFonts w:ascii="Times New Roman" w:hAnsi="Times New Roman" w:cs="Times New Roman"/>
        </w:rPr>
        <w:t xml:space="preserve"> and </w:t>
      </w:r>
      <w:r w:rsidR="006A61BA" w:rsidRPr="006262BD">
        <w:rPr>
          <w:rFonts w:ascii="Times New Roman" w:hAnsi="Times New Roman" w:cs="Times New Roman"/>
          <w:i/>
        </w:rPr>
        <w:t>Kcnip2</w:t>
      </w:r>
      <w:r w:rsidR="006A61BA">
        <w:rPr>
          <w:rFonts w:ascii="Times New Roman" w:hAnsi="Times New Roman" w:cs="Times New Roman"/>
        </w:rPr>
        <w:t xml:space="preserve"> greatly</w:t>
      </w:r>
      <w:r w:rsidR="00330F20">
        <w:rPr>
          <w:rFonts w:ascii="Times New Roman" w:hAnsi="Times New Roman" w:cs="Times New Roman"/>
        </w:rPr>
        <w:t xml:space="preserve"> </w:t>
      </w:r>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47984907" w14:textId="77777777" w:rsidR="00FB4F33" w:rsidRDefault="00FB4F33" w:rsidP="00FB4F33">
      <w:pPr>
        <w:spacing w:after="0" w:line="480" w:lineRule="auto"/>
        <w:rPr>
          <w:rFonts w:ascii="Times New Roman" w:hAnsi="Times New Roman" w:cs="Times New Roman"/>
          <w:b/>
        </w:rPr>
      </w:pPr>
    </w:p>
    <w:p w14:paraId="4E34FEF8" w14:textId="561ADA17" w:rsidR="00FB4F33" w:rsidRPr="001A7F26" w:rsidRDefault="00FB4F33" w:rsidP="00FB4F33">
      <w:pPr>
        <w:spacing w:after="0" w:line="480" w:lineRule="auto"/>
        <w:rPr>
          <w:rFonts w:ascii="Times New Roman" w:hAnsi="Times New Roman" w:cs="Times New Roman"/>
          <w:b/>
        </w:rPr>
      </w:pPr>
      <w:r>
        <w:rPr>
          <w:rFonts w:ascii="Times New Roman" w:hAnsi="Times New Roman" w:cs="Times New Roman"/>
          <w:b/>
        </w:rPr>
        <w:t>4. Conclusion</w:t>
      </w:r>
    </w:p>
    <w:p w14:paraId="0A652F59" w14:textId="1C918958"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107" w:name="_Hlk530334292"/>
      <w:r w:rsidR="006E253A" w:rsidRPr="0085050E">
        <w:rPr>
          <w:rFonts w:ascii="Times New Roman" w:hAnsi="Times New Roman" w:cs="Times New Roman"/>
        </w:rPr>
        <w:t>TIIA</w:t>
      </w:r>
      <w:bookmarkEnd w:id="107"/>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Methyl-seq and RNA-seq,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108"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108"/>
      <w:r w:rsidRPr="0085050E">
        <w:rPr>
          <w:rFonts w:ascii="Times New Roman" w:hAnsi="Times New Roman" w:cs="Times New Roman"/>
        </w:rPr>
        <w:t xml:space="preserve">Importantly, </w:t>
      </w:r>
      <w:bookmarkStart w:id="109"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6262BD" w:rsidRPr="006262BD">
        <w:rPr>
          <w:rFonts w:ascii="Times New Roman" w:hAnsi="Times New Roman" w:cs="Times New Roman"/>
          <w:i/>
        </w:rPr>
        <w:t>N</w:t>
      </w:r>
      <w:r w:rsidR="00D53DD5" w:rsidRPr="006262BD">
        <w:rPr>
          <w:rFonts w:ascii="Times New Roman" w:hAnsi="Times New Roman" w:cs="Times New Roman"/>
          <w:i/>
        </w:rPr>
        <w:t>mu</w:t>
      </w:r>
      <w:proofErr w:type="spellEnd"/>
      <w:r w:rsidR="00D53DD5" w:rsidRPr="006262BD">
        <w:rPr>
          <w:rFonts w:ascii="Times New Roman" w:hAnsi="Times New Roman" w:cs="Times New Roman"/>
          <w:i/>
        </w:rPr>
        <w:t xml:space="preserve">, </w:t>
      </w:r>
      <w:r w:rsidR="006262BD" w:rsidRPr="006262BD">
        <w:rPr>
          <w:rFonts w:ascii="Times New Roman" w:hAnsi="Times New Roman" w:cs="Times New Roman"/>
          <w:i/>
        </w:rPr>
        <w:t>F</w:t>
      </w:r>
      <w:r w:rsidR="00D53DD5" w:rsidRPr="006262BD">
        <w:rPr>
          <w:rFonts w:ascii="Times New Roman" w:hAnsi="Times New Roman" w:cs="Times New Roman"/>
          <w:i/>
        </w:rPr>
        <w:t xml:space="preserve">gl2, </w:t>
      </w:r>
      <w:r w:rsidR="006262BD" w:rsidRPr="006262BD">
        <w:rPr>
          <w:rFonts w:ascii="Times New Roman" w:hAnsi="Times New Roman" w:cs="Times New Roman"/>
          <w:i/>
        </w:rPr>
        <w:t>G</w:t>
      </w:r>
      <w:r w:rsidR="00D53DD5" w:rsidRPr="006262BD">
        <w:rPr>
          <w:rFonts w:ascii="Times New Roman" w:hAnsi="Times New Roman" w:cs="Times New Roman"/>
          <w:i/>
        </w:rPr>
        <w:t xml:space="preserve">lo, and </w:t>
      </w:r>
      <w:r w:rsidR="006262BD" w:rsidRPr="006262BD">
        <w:rPr>
          <w:rFonts w:ascii="Times New Roman" w:hAnsi="Times New Roman" w:cs="Times New Roman"/>
          <w:i/>
        </w:rPr>
        <w:t>K</w:t>
      </w:r>
      <w:r w:rsidR="00D53DD5" w:rsidRPr="006262BD">
        <w:rPr>
          <w:rFonts w:ascii="Times New Roman" w:hAnsi="Times New Roman" w:cs="Times New Roman"/>
          <w:i/>
        </w:rPr>
        <w:t>cnip2</w:t>
      </w:r>
      <w:r w:rsidR="00D53DD5">
        <w:rPr>
          <w:rFonts w:ascii="Times New Roman" w:hAnsi="Times New Roman" w:cs="Times New Roman"/>
        </w:rPr>
        <w:t xml:space="preserve">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110" w:name="_Hlk530334523"/>
      <w:r w:rsidR="0085050E" w:rsidRPr="0085050E">
        <w:rPr>
          <w:rFonts w:ascii="Times New Roman" w:hAnsi="Times New Roman" w:cs="Times New Roman"/>
        </w:rPr>
        <w:t xml:space="preserve">TIIA </w:t>
      </w:r>
      <w:bookmarkEnd w:id="110"/>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109"/>
    <w:p w14:paraId="66D623C6" w14:textId="77777777" w:rsidR="00980F76" w:rsidRPr="00980F76" w:rsidRDefault="00980F76" w:rsidP="00980F76">
      <w:pPr>
        <w:rPr>
          <w:rFonts w:ascii="Times New Roman" w:hAnsi="Times New Roman" w:cs="Times New Roman"/>
        </w:rPr>
      </w:pPr>
    </w:p>
    <w:p w14:paraId="64A0438E" w14:textId="77777777" w:rsidR="00FB4F33" w:rsidRPr="00FB4F33" w:rsidRDefault="00FB4F33" w:rsidP="008B2E2D">
      <w:pPr>
        <w:rPr>
          <w:rFonts w:ascii="Times New Roman" w:hAnsi="Times New Roman" w:cs="Times New Roman"/>
          <w:b/>
        </w:rPr>
      </w:pPr>
      <w:r w:rsidRPr="00FB4F33">
        <w:rPr>
          <w:rFonts w:ascii="Times New Roman" w:hAnsi="Times New Roman" w:cs="Times New Roman"/>
          <w:b/>
        </w:rPr>
        <w:t>Conflicts of interest</w:t>
      </w:r>
    </w:p>
    <w:p w14:paraId="38228F9E" w14:textId="071C52C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FB4F33" w:rsidRDefault="008B2E2D" w:rsidP="008B2E2D">
      <w:pPr>
        <w:rPr>
          <w:rFonts w:ascii="Times New Roman" w:hAnsi="Times New Roman" w:cs="Times New Roman"/>
          <w:b/>
        </w:rPr>
      </w:pPr>
      <w:r w:rsidRPr="00FB4F33">
        <w:rPr>
          <w:rFonts w:ascii="Times New Roman" w:hAnsi="Times New Roman" w:cs="Times New Roman"/>
          <w:b/>
        </w:rPr>
        <w:t xml:space="preserve">Acknowledgments </w:t>
      </w:r>
    </w:p>
    <w:p w14:paraId="7E2C085F" w14:textId="44D661DB"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t>This work was supported in part by institutional funds and by R01-AT007065 from NCCIH and the Office of Dietary Supplements (ODS).  The 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58BD335F" w14:textId="6F74D60A" w:rsidR="00FB4F33" w:rsidRDefault="00FB4F33" w:rsidP="008F2923">
      <w:pPr>
        <w:spacing w:after="0" w:line="480" w:lineRule="auto"/>
        <w:rPr>
          <w:rFonts w:ascii="Times New Roman" w:hAnsi="Times New Roman" w:cs="Times New Roman"/>
        </w:rPr>
      </w:pPr>
    </w:p>
    <w:p w14:paraId="70442269" w14:textId="77777777" w:rsidR="00571E55" w:rsidRDefault="00571E55" w:rsidP="008F2923">
      <w:pPr>
        <w:spacing w:after="0" w:line="480" w:lineRule="auto"/>
        <w:rPr>
          <w:rFonts w:ascii="Times New Roman" w:hAnsi="Times New Roman" w:cs="Times New Roman"/>
        </w:rPr>
      </w:pPr>
    </w:p>
    <w:p w14:paraId="231E3FD5" w14:textId="7506ED09" w:rsidR="00D56665" w:rsidRPr="00FB4F33" w:rsidRDefault="00C5323E">
      <w:pPr>
        <w:rPr>
          <w:rFonts w:ascii="Times New Roman" w:hAnsi="Times New Roman" w:cs="Times New Roman"/>
          <w:b/>
        </w:rPr>
      </w:pPr>
      <w:r w:rsidRPr="00FB4F33">
        <w:rPr>
          <w:rFonts w:ascii="Times New Roman" w:hAnsi="Times New Roman" w:cs="Times New Roman"/>
          <w:b/>
        </w:rPr>
        <w:t>Table and Figure</w:t>
      </w:r>
      <w:r w:rsidR="008B2E2D" w:rsidRPr="00FB4F33">
        <w:rPr>
          <w:b/>
        </w:rPr>
        <w:t xml:space="preserve"> </w:t>
      </w:r>
      <w:r w:rsidR="008B2E2D" w:rsidRPr="00FB4F33">
        <w:rPr>
          <w:rFonts w:ascii="Times New Roman" w:hAnsi="Times New Roman" w:cs="Times New Roman"/>
          <w:b/>
        </w:rPr>
        <w:t>Legends</w:t>
      </w:r>
    </w:p>
    <w:p w14:paraId="218CBB47" w14:textId="77777777" w:rsidR="008B2E2D" w:rsidRPr="00FB4F33" w:rsidRDefault="008B2E2D" w:rsidP="008B2E2D">
      <w:pPr>
        <w:rPr>
          <w:rFonts w:ascii="Times New Roman" w:hAnsi="Times New Roman" w:cs="Times New Roman"/>
          <w:b/>
        </w:rPr>
      </w:pPr>
      <w:r w:rsidRPr="00FB4F33">
        <w:rPr>
          <w:rFonts w:ascii="Times New Roman" w:hAnsi="Times New Roman" w:cs="Times New Roman"/>
          <w:b/>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1B4E9269" w14:textId="77777777" w:rsidR="00703157" w:rsidRPr="000500BA" w:rsidRDefault="000C1EAB" w:rsidP="00703157">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w:t>
      </w:r>
      <w:r w:rsidR="00703157" w:rsidRPr="000500BA">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 in either direction in high glucose treated group (HG) over low glucose treated group (LG), ranked by log</w:t>
      </w:r>
      <w:r w:rsidR="00703157" w:rsidRPr="003935A2">
        <w:rPr>
          <w:rFonts w:ascii="Times New Roman" w:hAnsi="Times New Roman" w:cs="Times New Roman"/>
          <w:vertAlign w:val="subscript"/>
        </w:rPr>
        <w:t>2</w:t>
      </w:r>
      <w:r w:rsidR="00703157" w:rsidRPr="000500BA">
        <w:rPr>
          <w:rFonts w:ascii="Times New Roman" w:hAnsi="Times New Roman" w:cs="Times New Roman"/>
        </w:rPr>
        <w:t>-fold change</w:t>
      </w:r>
    </w:p>
    <w:p w14:paraId="7D164BDE" w14:textId="5B697503" w:rsidR="00703157" w:rsidRPr="003303C9" w:rsidRDefault="008B2E2D" w:rsidP="00703157">
      <w:pPr>
        <w:rPr>
          <w:rFonts w:ascii="Times New Roman" w:hAnsi="Times New Roman" w:cs="Times New Roman"/>
        </w:rPr>
      </w:pPr>
      <w:r w:rsidRPr="000C1EAB">
        <w:rPr>
          <w:rFonts w:ascii="Times New Roman" w:hAnsi="Times New Roman" w:cs="Times New Roman"/>
        </w:rPr>
        <w:t xml:space="preserve">Table 3. </w:t>
      </w:r>
      <w:r w:rsidR="00703157" w:rsidRPr="003303C9">
        <w:rPr>
          <w:rFonts w:ascii="Times New Roman" w:hAnsi="Times New Roman" w:cs="Times New Roman"/>
        </w:rPr>
        <w:t>Top 50 annotated genes showing the highest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 in either direction in 5µM TIIA treated group (TIIA) over HG, ranked by log</w:t>
      </w:r>
      <w:r w:rsidR="00703157" w:rsidRPr="003935A2">
        <w:rPr>
          <w:rFonts w:ascii="Times New Roman" w:hAnsi="Times New Roman" w:cs="Times New Roman"/>
          <w:vertAlign w:val="subscript"/>
        </w:rPr>
        <w:t>2</w:t>
      </w:r>
      <w:r w:rsidR="00703157" w:rsidRPr="003303C9">
        <w:rPr>
          <w:rFonts w:ascii="Times New Roman" w:hAnsi="Times New Roman" w:cs="Times New Roman"/>
        </w:rPr>
        <w:t>-fold change</w:t>
      </w:r>
    </w:p>
    <w:p w14:paraId="542D809A" w14:textId="77777777" w:rsidR="00703157" w:rsidRDefault="008B2E2D" w:rsidP="00703157">
      <w:pPr>
        <w:rPr>
          <w:rFonts w:ascii="Times New Roman" w:hAnsi="Times New Roman" w:cs="Times New Roman"/>
        </w:rPr>
      </w:pPr>
      <w:r w:rsidRPr="008918FB">
        <w:rPr>
          <w:rFonts w:ascii="Times New Roman" w:hAnsi="Times New Roman" w:cs="Times New Roman"/>
        </w:rPr>
        <w:t xml:space="preserve">Table 4 </w:t>
      </w:r>
      <w:r w:rsidR="00703157" w:rsidRPr="00147F98">
        <w:rPr>
          <w:rFonts w:ascii="Times New Roman" w:hAnsi="Times New Roman" w:cs="Times New Roman"/>
        </w:rPr>
        <w:t xml:space="preserve">Correlation of DNA promoter methylation ratio from </w:t>
      </w:r>
      <w:proofErr w:type="spellStart"/>
      <w:r w:rsidR="00703157" w:rsidRPr="00B0649A">
        <w:rPr>
          <w:rFonts w:ascii="Times New Roman" w:hAnsi="Times New Roman" w:cs="Times New Roman"/>
        </w:rPr>
        <w:t>SureSelect</w:t>
      </w:r>
      <w:proofErr w:type="spellEnd"/>
      <w:r w:rsidR="00703157" w:rsidRPr="00B0649A">
        <w:rPr>
          <w:rFonts w:ascii="Times New Roman" w:hAnsi="Times New Roman" w:cs="Times New Roman"/>
        </w:rPr>
        <w:t xml:space="preserve"> Methyl-seq </w:t>
      </w:r>
      <w:r w:rsidR="00703157" w:rsidRPr="00147F98">
        <w:rPr>
          <w:rFonts w:ascii="Times New Roman" w:hAnsi="Times New Roman" w:cs="Times New Roman"/>
        </w:rPr>
        <w:t>and fold change of gene expression from RNA-seq for genes of interest</w:t>
      </w:r>
    </w:p>
    <w:p w14:paraId="3E307AF3" w14:textId="5937FE8E" w:rsidR="008B2E2D" w:rsidRPr="008918FB" w:rsidRDefault="008B2E2D" w:rsidP="008B2E2D">
      <w:pPr>
        <w:rPr>
          <w:rFonts w:ascii="Times New Roman" w:hAnsi="Times New Roman" w:cs="Times New Roman"/>
        </w:rPr>
      </w:pP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1FA4335" w14:textId="70B5A81A" w:rsidR="005756F5" w:rsidRDefault="00AB7387" w:rsidP="008B2E2D">
      <w:pPr>
        <w:rPr>
          <w:rFonts w:ascii="Times New Roman" w:hAnsi="Times New Roman" w:cs="Times New Roman"/>
        </w:rPr>
      </w:pPr>
      <w:r w:rsidRPr="00AB7387">
        <w:rPr>
          <w:rFonts w:ascii="Times New Roman" w:hAnsi="Times New Roman" w:cs="Times New Roman"/>
        </w:rPr>
        <w:t xml:space="preserve">Figure 1. </w:t>
      </w:r>
      <w:r w:rsidR="005756F5" w:rsidRPr="005756F5">
        <w:rPr>
          <w:rFonts w:ascii="Times New Roman" w:hAnsi="Times New Roman" w:cs="Times New Roman"/>
        </w:rPr>
        <w:t>MA plots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means vs.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 of the gene expressions in the two comparisons, HF vs. LG (A) and TIIA in HG vs. HG only (B). The two horizontal dotted lines correspond to log</w:t>
      </w:r>
      <w:r w:rsidR="005756F5" w:rsidRPr="005756F5">
        <w:rPr>
          <w:rFonts w:ascii="Times New Roman" w:hAnsi="Times New Roman" w:cs="Times New Roman"/>
          <w:vertAlign w:val="subscript"/>
        </w:rPr>
        <w:t>2</w:t>
      </w:r>
      <w:r w:rsidR="005756F5" w:rsidRPr="005756F5">
        <w:rPr>
          <w:rFonts w:ascii="Times New Roman" w:hAnsi="Times New Roman" w:cs="Times New Roman"/>
        </w:rPr>
        <w:t xml:space="preserve"> differences of +/-0.3. The green or red symbols corresponds to upregulated or downregulated genes with </w:t>
      </w:r>
      <w:r w:rsidR="005756F5">
        <w:rPr>
          <w:rFonts w:ascii="Times New Roman" w:hAnsi="Times New Roman" w:cs="Times New Roman"/>
        </w:rPr>
        <w:t xml:space="preserve">FDR </w:t>
      </w:r>
      <w:r w:rsidR="005756F5" w:rsidRPr="005756F5">
        <w:rPr>
          <w:rFonts w:ascii="Times New Roman" w:hAnsi="Times New Roman" w:cs="Times New Roman"/>
        </w:rPr>
        <w:t>values of 0.5 or less</w:t>
      </w:r>
    </w:p>
    <w:p w14:paraId="73B124D1" w14:textId="77777777" w:rsidR="00762AFC" w:rsidRDefault="00762AFC" w:rsidP="008B2E2D">
      <w:pPr>
        <w:rPr>
          <w:rFonts w:ascii="Times New Roman" w:hAnsi="Times New Roman" w:cs="Times New Roman"/>
        </w:rPr>
      </w:pPr>
      <w:r w:rsidRPr="00762AFC">
        <w:rPr>
          <w:rFonts w:ascii="Times New Roman" w:hAnsi="Times New Roman" w:cs="Times New Roman"/>
        </w:rPr>
        <w:t xml:space="preserve">Figure 2. Effects of TIIA on production of intracellular reactive oxygen species (ROS) induced by </w:t>
      </w:r>
      <w:proofErr w:type="gramStart"/>
      <w:r w:rsidRPr="00762AFC">
        <w:rPr>
          <w:rFonts w:ascii="Times New Roman" w:hAnsi="Times New Roman" w:cs="Times New Roman"/>
        </w:rPr>
        <w:t>2 day</w:t>
      </w:r>
      <w:proofErr w:type="gramEnd"/>
      <w:r w:rsidRPr="00762AFC">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(E) are expressed as means ± Std for 3 independent replicates and significant (p&lt;0.05, *; p&lt;0.01, **) difference comparing with HG are indicated.</w:t>
      </w:r>
    </w:p>
    <w:p w14:paraId="3953DE03" w14:textId="1351F9DF" w:rsidR="00136245" w:rsidRPr="00D54634" w:rsidRDefault="008A58C3" w:rsidP="008B2E2D">
      <w:pPr>
        <w:rPr>
          <w:rFonts w:ascii="Times New Roman" w:hAnsi="Times New Roman" w:cs="Times New Roman"/>
        </w:rPr>
      </w:pPr>
      <w:r w:rsidRPr="008A58C3">
        <w:rPr>
          <w:rFonts w:ascii="Times New Roman" w:hAnsi="Times New Roman" w:cs="Times New Roman"/>
        </w:rPr>
        <w:t>Figure 3 Overview of the differentially expressed genes in 2 comparisons among 3 groups (HG/LG and TIIA/HG). (A) Doughnut Heat map of 213 overlapped Genes with differential expression that appeared in HG versus LG group and TIIA versus HG group. (B, C) Venn diagrams comparing the up-regulated (green) and down-regulated genes (red) between HG versus LG group and TIIA versus HG group. Genes with log2 fold changes greater than 0.3 were counted.</w:t>
      </w:r>
    </w:p>
    <w:p w14:paraId="562F89AB" w14:textId="77777777" w:rsidR="008A58C3" w:rsidRDefault="008A58C3" w:rsidP="008A58C3">
      <w:pPr>
        <w:rPr>
          <w:rFonts w:ascii="Times New Roman" w:hAnsi="Times New Roman" w:cs="Times New Roman"/>
        </w:rPr>
      </w:pPr>
      <w:r w:rsidRPr="008A58C3">
        <w:rPr>
          <w:rFonts w:ascii="Times New Roman" w:hAnsi="Times New Roman" w:cs="Times New Roman"/>
        </w:rPr>
        <w:t xml:space="preserve">Figure 4. </w:t>
      </w:r>
      <w:proofErr w:type="spellStart"/>
      <w:r w:rsidRPr="008A58C3">
        <w:rPr>
          <w:rFonts w:ascii="Times New Roman" w:hAnsi="Times New Roman" w:cs="Times New Roman"/>
        </w:rPr>
        <w:t>Sureselect</w:t>
      </w:r>
      <w:proofErr w:type="spellEnd"/>
      <w:r w:rsidRPr="008A58C3">
        <w:rPr>
          <w:rFonts w:ascii="Times New Roman" w:hAnsi="Times New Roman" w:cs="Times New Roman"/>
        </w:rPr>
        <w:t xml:space="preserve"> Methyl-seq results (A) Percent of Methylated CpG by region and treatment;</w:t>
      </w:r>
      <w:r>
        <w:rPr>
          <w:rFonts w:ascii="Times New Roman" w:hAnsi="Times New Roman" w:cs="Times New Roman"/>
        </w:rPr>
        <w:t xml:space="preserve"> </w:t>
      </w:r>
      <w:r w:rsidRPr="008A58C3">
        <w:rPr>
          <w:rFonts w:ascii="Times New Roman" w:hAnsi="Times New Roman" w:cs="Times New Roman"/>
        </w:rPr>
        <w:t xml:space="preserve">(B) Distribution of DMR by Number of CpG and Region; (C) DMR annotation by region (%) </w:t>
      </w:r>
    </w:p>
    <w:p w14:paraId="122D1BA7" w14:textId="77777777" w:rsidR="005767C8" w:rsidRDefault="005767C8" w:rsidP="008B2E2D">
      <w:pPr>
        <w:rPr>
          <w:rFonts w:ascii="Times New Roman" w:hAnsi="Times New Roman" w:cs="Times New Roman"/>
        </w:rPr>
      </w:pPr>
      <w:r w:rsidRPr="005767C8">
        <w:rPr>
          <w:rFonts w:ascii="Times New Roman" w:hAnsi="Times New Roman" w:cs="Times New Roman"/>
        </w:rPr>
        <w:t>Figure 5 Quadrantal graph shows correlation between RNA-seq and methyl-seq. The upper left and lower right quadrantal region of indicate those genes with reversed change of methylation and RNA expression in HG/LG (A) and TIIA/HG(B) comparisons</w:t>
      </w:r>
    </w:p>
    <w:p w14:paraId="5C030FF2" w14:textId="77777777" w:rsidR="005767C8" w:rsidRDefault="005767C8" w:rsidP="00387437">
      <w:pPr>
        <w:rPr>
          <w:rFonts w:ascii="Times New Roman" w:hAnsi="Times New Roman" w:cs="Times New Roman"/>
        </w:rPr>
      </w:pPr>
      <w:r w:rsidRPr="005767C8">
        <w:rPr>
          <w:rFonts w:ascii="Times New Roman" w:hAnsi="Times New Roman" w:cs="Times New Roman"/>
        </w:rPr>
        <w:t>Figure 6.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1833F0B6" w14:textId="28E7BFE4" w:rsidR="005767C8" w:rsidRDefault="005767C8" w:rsidP="00217123">
      <w:pPr>
        <w:rPr>
          <w:rFonts w:ascii="Times New Roman" w:hAnsi="Times New Roman" w:cs="Times New Roman"/>
        </w:rPr>
      </w:pPr>
      <w:r w:rsidRPr="005767C8">
        <w:rPr>
          <w:rFonts w:ascii="Times New Roman" w:hAnsi="Times New Roman" w:cs="Times New Roman"/>
        </w:rPr>
        <w:t xml:space="preserve">Figure 7. In-depth </w:t>
      </w:r>
      <w:proofErr w:type="spellStart"/>
      <w:r w:rsidR="0010401C" w:rsidRPr="005767C8">
        <w:rPr>
          <w:rFonts w:ascii="Times New Roman" w:hAnsi="Times New Roman" w:cs="Times New Roman"/>
        </w:rPr>
        <w:t>looipops</w:t>
      </w:r>
      <w:proofErr w:type="spellEnd"/>
      <w:r w:rsidR="0010401C" w:rsidRPr="005767C8">
        <w:rPr>
          <w:rFonts w:ascii="Times New Roman" w:hAnsi="Times New Roman" w:cs="Times New Roman"/>
        </w:rPr>
        <w:t xml:space="preserve"> figures analysis</w:t>
      </w:r>
      <w:r w:rsidRPr="005767C8">
        <w:rPr>
          <w:rFonts w:ascii="Times New Roman" w:hAnsi="Times New Roman" w:cs="Times New Roman"/>
        </w:rPr>
        <w:t xml:space="preserve"> of </w:t>
      </w:r>
      <w:r w:rsidR="004C67AD">
        <w:rPr>
          <w:rFonts w:ascii="Times New Roman" w:hAnsi="Times New Roman" w:cs="Times New Roman"/>
        </w:rPr>
        <w:t xml:space="preserve">RNA expression and </w:t>
      </w:r>
      <w:r w:rsidRPr="005767C8">
        <w:rPr>
          <w:rFonts w:ascii="Times New Roman" w:hAnsi="Times New Roman" w:cs="Times New Roman"/>
        </w:rPr>
        <w:t xml:space="preserve">DNA methylation of </w:t>
      </w:r>
      <w:proofErr w:type="spellStart"/>
      <w:r w:rsidR="007003EC" w:rsidRPr="00474D56">
        <w:rPr>
          <w:rFonts w:ascii="Times New Roman" w:hAnsi="Times New Roman" w:cs="Times New Roman" w:hint="eastAsia"/>
          <w:i/>
        </w:rPr>
        <w:t>N</w:t>
      </w:r>
      <w:r w:rsidR="007003EC" w:rsidRPr="00474D56">
        <w:rPr>
          <w:rFonts w:ascii="Times New Roman" w:hAnsi="Times New Roman" w:cs="Times New Roman"/>
          <w:i/>
        </w:rPr>
        <w:t>mu</w:t>
      </w:r>
      <w:proofErr w:type="spellEnd"/>
      <w:r w:rsidRPr="005767C8">
        <w:rPr>
          <w:rFonts w:ascii="Times New Roman" w:hAnsi="Times New Roman" w:cs="Times New Roman"/>
        </w:rPr>
        <w:t xml:space="preserve">(A), </w:t>
      </w:r>
      <w:r w:rsidRPr="00474D56">
        <w:rPr>
          <w:rFonts w:ascii="Times New Roman" w:hAnsi="Times New Roman" w:cs="Times New Roman"/>
          <w:i/>
        </w:rPr>
        <w:t>Fgl2</w:t>
      </w:r>
      <w:r w:rsidRPr="005767C8">
        <w:rPr>
          <w:rFonts w:ascii="Times New Roman" w:hAnsi="Times New Roman" w:cs="Times New Roman"/>
        </w:rPr>
        <w:t xml:space="preserve">(B), </w:t>
      </w:r>
      <w:proofErr w:type="spellStart"/>
      <w:r w:rsidRPr="00474D56">
        <w:rPr>
          <w:rFonts w:ascii="Times New Roman" w:hAnsi="Times New Roman" w:cs="Times New Roman"/>
          <w:i/>
        </w:rPr>
        <w:t>Gulo</w:t>
      </w:r>
      <w:proofErr w:type="spellEnd"/>
      <w:r w:rsidRPr="005767C8">
        <w:rPr>
          <w:rFonts w:ascii="Times New Roman" w:hAnsi="Times New Roman" w:cs="Times New Roman"/>
        </w:rPr>
        <w:t xml:space="preserve">(C) and </w:t>
      </w:r>
      <w:proofErr w:type="spellStart"/>
      <w:r w:rsidRPr="00474D56">
        <w:rPr>
          <w:rFonts w:ascii="Times New Roman" w:hAnsi="Times New Roman" w:cs="Times New Roman"/>
          <w:i/>
        </w:rPr>
        <w:t>Kcnip</w:t>
      </w:r>
      <w:proofErr w:type="spellEnd"/>
      <w:r w:rsidRPr="005767C8">
        <w:rPr>
          <w:rFonts w:ascii="Times New Roman" w:hAnsi="Times New Roman" w:cs="Times New Roman"/>
        </w:rPr>
        <w:t>(D)</w:t>
      </w:r>
      <w:r w:rsidR="004C67AD" w:rsidRPr="004C67AD">
        <w:t xml:space="preserve"> </w:t>
      </w:r>
      <w:r w:rsidR="004C67AD" w:rsidRPr="004C67AD">
        <w:rPr>
          <w:rFonts w:ascii="Times New Roman" w:hAnsi="Times New Roman" w:cs="Times New Roman"/>
        </w:rPr>
        <w:t>within the HG/LG and TIIA/HG comparisons</w:t>
      </w:r>
      <w:r w:rsidRPr="005767C8">
        <w:rPr>
          <w:rFonts w:ascii="Times New Roman" w:hAnsi="Times New Roman" w:cs="Times New Roman"/>
        </w:rPr>
        <w:t xml:space="preserve"> </w:t>
      </w:r>
    </w:p>
    <w:p w14:paraId="6F321094" w14:textId="5FD4F228" w:rsidR="005767C8" w:rsidRDefault="005767C8" w:rsidP="005767C8">
      <w:pPr>
        <w:rPr>
          <w:rFonts w:ascii="Times New Roman" w:hAnsi="Times New Roman" w:cs="Times New Roman"/>
        </w:rPr>
      </w:pPr>
      <w:r w:rsidRPr="005767C8">
        <w:rPr>
          <w:rFonts w:ascii="Times New Roman" w:hAnsi="Times New Roman" w:cs="Times New Roman"/>
        </w:rPr>
        <w:t>Figure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5767C8">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p>
    <w:p w14:paraId="1BB2372E" w14:textId="58AAD425" w:rsidR="00217123" w:rsidRDefault="00217123" w:rsidP="005767C8">
      <w:pPr>
        <w:rPr>
          <w:rFonts w:ascii="Times New Roman" w:hAnsi="Times New Roman" w:cs="Times New Roman"/>
        </w:rPr>
      </w:pPr>
      <w:r w:rsidRPr="00217123">
        <w:rPr>
          <w:rFonts w:ascii="Times New Roman" w:hAnsi="Times New Roman" w:cs="Times New Roman"/>
        </w:rPr>
        <w:t>Figure 9. The 10 most associated tox results related to HG versus LG (upper</w:t>
      </w:r>
      <w:r w:rsidR="00622139">
        <w:rPr>
          <w:rFonts w:ascii="Times New Roman" w:hAnsi="Times New Roman" w:cs="Times New Roman"/>
        </w:rPr>
        <w:t xml:space="preserve"> panel</w:t>
      </w:r>
      <w:r w:rsidRPr="00217123">
        <w:rPr>
          <w:rFonts w:ascii="Times New Roman" w:hAnsi="Times New Roman" w:cs="Times New Roman"/>
        </w:rPr>
        <w:t>) and TIIA versus HG</w:t>
      </w:r>
      <w:r w:rsidR="00622139">
        <w:rPr>
          <w:rFonts w:ascii="Times New Roman" w:hAnsi="Times New Roman" w:cs="Times New Roman"/>
        </w:rPr>
        <w:t xml:space="preserve"> </w:t>
      </w:r>
      <w:r w:rsidRPr="00217123">
        <w:rPr>
          <w:rFonts w:ascii="Times New Roman" w:hAnsi="Times New Roman" w:cs="Times New Roman"/>
        </w:rPr>
        <w:t>(lower</w:t>
      </w:r>
      <w:r w:rsidR="00622139">
        <w:rPr>
          <w:rFonts w:ascii="Times New Roman" w:hAnsi="Times New Roman" w:cs="Times New Roman"/>
        </w:rPr>
        <w:t xml:space="preserve"> panel</w:t>
      </w:r>
      <w:r w:rsidRPr="00217123">
        <w:rPr>
          <w:rFonts w:ascii="Times New Roman" w:hAnsi="Times New Roman" w:cs="Times New Roman"/>
        </w:rPr>
        <w:t>)</w:t>
      </w:r>
    </w:p>
    <w:p w14:paraId="2C417BCD" w14:textId="1C06A910" w:rsidR="00217123" w:rsidRDefault="000F02EF">
      <w:pPr>
        <w:rPr>
          <w:rFonts w:ascii="Times New Roman" w:hAnsi="Times New Roman" w:cs="Times New Roman"/>
        </w:rPr>
      </w:pPr>
      <w:r w:rsidRPr="000F02EF">
        <w:rPr>
          <w:rFonts w:ascii="Times New Roman" w:hAnsi="Times New Roman" w:cs="Times New Roman"/>
        </w:rPr>
        <w:t>Figure 10. The 10 most associated disease related to HG versus LG (upper panel) and TIIA versus HG</w:t>
      </w:r>
      <w:r>
        <w:rPr>
          <w:rFonts w:ascii="Times New Roman" w:hAnsi="Times New Roman" w:cs="Times New Roman"/>
        </w:rPr>
        <w:t xml:space="preserve"> </w:t>
      </w:r>
      <w:r w:rsidRPr="000F02EF">
        <w:rPr>
          <w:rFonts w:ascii="Times New Roman" w:hAnsi="Times New Roman" w:cs="Times New Roman"/>
        </w:rPr>
        <w:t xml:space="preserve">(lower panel) </w:t>
      </w:r>
      <w:r w:rsidR="00217123">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460A87C6" w:rsidR="00060FB4" w:rsidRPr="00926234" w:rsidRDefault="00C52FA7" w:rsidP="007E2C27">
            <w:pPr>
              <w:jc w:val="center"/>
              <w:rPr>
                <w:rFonts w:ascii="Times New Roman" w:hAnsi="Times New Roman" w:cs="Times New Roman"/>
                <w:i/>
              </w:rPr>
            </w:pPr>
            <w:bookmarkStart w:id="111" w:name="_Hlk535686981"/>
            <w:proofErr w:type="spellStart"/>
            <w:r w:rsidRPr="00926234">
              <w:rPr>
                <w:rFonts w:ascii="Times New Roman" w:hAnsi="Times New Roman" w:cs="Times New Roman"/>
                <w:i/>
              </w:rPr>
              <w:t>Nmu</w:t>
            </w:r>
            <w:proofErr w:type="spellEnd"/>
          </w:p>
        </w:tc>
        <w:tc>
          <w:tcPr>
            <w:tcW w:w="4140" w:type="dxa"/>
          </w:tcPr>
          <w:p w14:paraId="0A5543E8" w14:textId="77777777" w:rsidR="00C52FA7" w:rsidRDefault="00060FB4" w:rsidP="007E2C27">
            <w:pPr>
              <w:jc w:val="center"/>
              <w:rPr>
                <w:rFonts w:ascii="Times New Roman" w:hAnsi="Times New Roman" w:cs="Times New Roman"/>
              </w:rPr>
            </w:pPr>
            <w:r w:rsidRPr="00EF69D9">
              <w:rPr>
                <w:rFonts w:ascii="Times New Roman" w:hAnsi="Times New Roman" w:cs="Times New Roman"/>
              </w:rPr>
              <w:t xml:space="preserve">F: </w:t>
            </w:r>
            <w:r w:rsidR="00C52FA7">
              <w:t xml:space="preserve"> </w:t>
            </w:r>
            <w:r w:rsidR="00C52FA7" w:rsidRPr="00C52FA7">
              <w:rPr>
                <w:rFonts w:ascii="Times New Roman" w:hAnsi="Times New Roman" w:cs="Times New Roman"/>
              </w:rPr>
              <w:t xml:space="preserve">CTCAAAGATTGCAGCCAGAAC </w:t>
            </w:r>
          </w:p>
          <w:p w14:paraId="7117828F" w14:textId="4724E6B0" w:rsidR="00060FB4" w:rsidRPr="00EF69D9" w:rsidRDefault="00060FB4" w:rsidP="007E2C27">
            <w:pPr>
              <w:jc w:val="center"/>
              <w:rPr>
                <w:rFonts w:ascii="Times New Roman" w:hAnsi="Times New Roman" w:cs="Times New Roman"/>
              </w:rPr>
            </w:pPr>
            <w:r w:rsidRPr="00EF69D9">
              <w:rPr>
                <w:rFonts w:ascii="Times New Roman" w:hAnsi="Times New Roman" w:cs="Times New Roman"/>
              </w:rPr>
              <w:t xml:space="preserve">R: </w:t>
            </w:r>
            <w:r w:rsidR="00C52FA7">
              <w:t xml:space="preserve"> </w:t>
            </w:r>
            <w:r w:rsidR="00C52FA7" w:rsidRPr="00C52FA7">
              <w:rPr>
                <w:rFonts w:ascii="Times New Roman" w:hAnsi="Times New Roman" w:cs="Times New Roman"/>
              </w:rPr>
              <w:t>ATCACTATACGGCAAAGCTCC</w:t>
            </w:r>
          </w:p>
        </w:tc>
        <w:tc>
          <w:tcPr>
            <w:tcW w:w="2875" w:type="dxa"/>
          </w:tcPr>
          <w:p w14:paraId="2DF88EAD" w14:textId="476BD318" w:rsidR="00060FB4" w:rsidRPr="00EF69D9" w:rsidRDefault="00C52FA7" w:rsidP="007E2C27">
            <w:pPr>
              <w:jc w:val="center"/>
              <w:rPr>
                <w:rFonts w:ascii="Times New Roman" w:hAnsi="Times New Roman" w:cs="Times New Roman"/>
              </w:rPr>
            </w:pPr>
            <w:r>
              <w:rPr>
                <w:rFonts w:ascii="Times New Roman" w:hAnsi="Times New Roman" w:cs="Times New Roman"/>
              </w:rPr>
              <w:t>87</w:t>
            </w:r>
          </w:p>
        </w:tc>
      </w:tr>
      <w:tr w:rsidR="00060FB4" w14:paraId="72D53271" w14:textId="77777777" w:rsidTr="000F3624">
        <w:tc>
          <w:tcPr>
            <w:tcW w:w="2335" w:type="dxa"/>
          </w:tcPr>
          <w:p w14:paraId="44CC9B8A"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926234" w:rsidRDefault="00060FB4" w:rsidP="007E2C27">
            <w:pPr>
              <w:jc w:val="cente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0D317320" w:rsidR="00060FB4" w:rsidRPr="00926234" w:rsidRDefault="00C52FA7" w:rsidP="00C52FA7">
            <w:pPr>
              <w:tabs>
                <w:tab w:val="center" w:pos="1059"/>
                <w:tab w:val="right" w:pos="2119"/>
              </w:tabs>
              <w:rPr>
                <w:rFonts w:ascii="Times New Roman" w:hAnsi="Times New Roman" w:cs="Times New Roman"/>
                <w:i/>
              </w:rPr>
            </w:pPr>
            <w:r w:rsidRPr="00926234">
              <w:rPr>
                <w:rFonts w:ascii="Times New Roman" w:hAnsi="Times New Roman" w:cs="Times New Roman"/>
                <w:i/>
              </w:rPr>
              <w:tab/>
            </w:r>
            <w:r w:rsidR="00060FB4" w:rsidRPr="00926234">
              <w:rPr>
                <w:rFonts w:ascii="Times New Roman" w:hAnsi="Times New Roman" w:cs="Times New Roman"/>
                <w:i/>
              </w:rPr>
              <w:t>Kcnip2</w:t>
            </w:r>
            <w:r w:rsidRPr="00926234">
              <w:rPr>
                <w:rFonts w:ascii="Times New Roman" w:hAnsi="Times New Roman" w:cs="Times New Roman"/>
                <w:i/>
              </w:rPr>
              <w:tab/>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926234" w:rsidRDefault="00060FB4" w:rsidP="007E2C27">
            <w:pPr>
              <w:jc w:val="center"/>
              <w:rPr>
                <w:rFonts w:ascii="Times New Roman" w:hAnsi="Times New Roman" w:cs="Times New Roman"/>
                <w:i/>
              </w:rPr>
            </w:pPr>
            <w:r w:rsidRPr="00926234">
              <w:rPr>
                <w:rFonts w:ascii="Times New Roman" w:hAnsi="Times New Roman" w:cs="Times New Roman"/>
                <w:i/>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bookmarkEnd w:id="111"/>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Table 2 Top 50 annotated genes showing the highest log</w:t>
      </w:r>
      <w:r w:rsidRPr="003935A2">
        <w:rPr>
          <w:rFonts w:ascii="Times New Roman" w:hAnsi="Times New Roman" w:cs="Times New Roman"/>
          <w:vertAlign w:val="subscript"/>
        </w:rPr>
        <w:t>2</w:t>
      </w:r>
      <w:r w:rsidRPr="000500BA">
        <w:rPr>
          <w:rFonts w:ascii="Times New Roman" w:hAnsi="Times New Roman" w:cs="Times New Roman"/>
        </w:rPr>
        <w:t>-fold change in either direction in high glucose treated group (HG) over low glucose treated group (LG), ranked by log</w:t>
      </w:r>
      <w:r w:rsidRPr="003935A2">
        <w:rPr>
          <w:rFonts w:ascii="Times New Roman" w:hAnsi="Times New Roman" w:cs="Times New Roman"/>
          <w:vertAlign w:val="subscript"/>
        </w:rPr>
        <w:t>2</w:t>
      </w:r>
      <w:r w:rsidRPr="000500BA">
        <w:rPr>
          <w:rFonts w:ascii="Times New Roman" w:hAnsi="Times New Roman" w:cs="Times New Roman"/>
        </w:rPr>
        <w:t>-fold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F3B4F0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w:t>
            </w:r>
            <w:r w:rsidR="00926234">
              <w:rPr>
                <w:rFonts w:ascii="Times New Roman" w:hAnsi="Times New Roman" w:cs="Times New Roman"/>
                <w:i/>
              </w:rPr>
              <w:t>mu</w:t>
            </w:r>
            <w:proofErr w:type="spellEnd"/>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33DEA10C" w:rsidR="000C1EAB" w:rsidRPr="00926234" w:rsidRDefault="000C1EAB" w:rsidP="000C1EAB">
            <w:pPr>
              <w:rPr>
                <w:rFonts w:ascii="Times New Roman" w:hAnsi="Times New Roman" w:cs="Times New Roman"/>
                <w:i/>
              </w:rPr>
            </w:pPr>
            <w:r w:rsidRPr="00926234">
              <w:rPr>
                <w:rFonts w:ascii="Times New Roman" w:hAnsi="Times New Roman" w:cs="Times New Roman"/>
                <w:i/>
              </w:rPr>
              <w:t>Z</w:t>
            </w:r>
            <w:r w:rsidR="00635A9E">
              <w:rPr>
                <w:rFonts w:ascii="Times New Roman" w:hAnsi="Times New Roman" w:cs="Times New Roman"/>
                <w:i/>
              </w:rPr>
              <w:t>ic</w:t>
            </w:r>
            <w:r w:rsidRPr="00926234">
              <w:rPr>
                <w:rFonts w:ascii="Times New Roman" w:hAnsi="Times New Roman" w:cs="Times New Roman"/>
                <w:i/>
              </w:rPr>
              <w:t>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4570DB31"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926234">
              <w:rPr>
                <w:rFonts w:ascii="Times New Roman" w:hAnsi="Times New Roman" w:cs="Times New Roman"/>
                <w:i/>
              </w:rPr>
              <w: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4F7C882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D</w:t>
            </w:r>
            <w:r w:rsidR="00926234">
              <w:rPr>
                <w:rFonts w:ascii="Times New Roman" w:hAnsi="Times New Roman" w:cs="Times New Roman"/>
                <w:i/>
              </w:rPr>
              <w:t>hh</w:t>
            </w:r>
            <w:proofErr w:type="spellEnd"/>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5CB47DF"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635A9E">
              <w:rPr>
                <w:rFonts w:ascii="Times New Roman" w:hAnsi="Times New Roman" w:cs="Times New Roman"/>
                <w:i/>
              </w:rPr>
              <w:t>yz</w:t>
            </w:r>
            <w:proofErr w:type="spellEnd"/>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456A3F07"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EE3E052"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utm</w:t>
            </w:r>
            <w:r w:rsidRPr="00926234">
              <w:rPr>
                <w:rFonts w:ascii="Times New Roman" w:hAnsi="Times New Roman" w:cs="Times New Roman"/>
                <w:i/>
              </w:rPr>
              <w:t>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35CD753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56235DFC"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rin</w:t>
            </w:r>
            <w:r w:rsidRPr="00926234">
              <w:rPr>
                <w:rFonts w:ascii="Times New Roman" w:hAnsi="Times New Roman" w:cs="Times New Roman"/>
                <w:i/>
              </w:rPr>
              <w:t>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4123230F"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 xml:space="preserve">bxl13 </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6260848E"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68F88A28"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635A9E">
              <w:rPr>
                <w:rFonts w:ascii="Times New Roman" w:hAnsi="Times New Roman" w:cs="Times New Roman"/>
                <w:i/>
              </w:rPr>
              <w:t>cnip</w:t>
            </w:r>
            <w:r w:rsidRPr="00926234">
              <w:rPr>
                <w:rFonts w:ascii="Times New Roman" w:hAnsi="Times New Roman" w:cs="Times New Roman"/>
                <w:i/>
              </w:rPr>
              <w:t>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64F04342"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 xml:space="preserve">rhgap6 </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4964010"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ssk</w:t>
            </w:r>
            <w:r w:rsidRPr="00926234">
              <w:rPr>
                <w:rFonts w:ascii="Times New Roman" w:hAnsi="Times New Roman" w:cs="Times New Roman"/>
                <w:i/>
              </w:rPr>
              <w:t>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17246A91"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635A9E">
              <w:rPr>
                <w:rFonts w:ascii="Times New Roman" w:hAnsi="Times New Roman" w:cs="Times New Roman"/>
                <w:i/>
              </w:rPr>
              <w:t>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1B126E"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926234">
              <w:rPr>
                <w:rFonts w:ascii="Times New Roman" w:hAnsi="Times New Roman" w:cs="Times New Roman"/>
                <w:i/>
              </w:rPr>
              <w:t>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4669FD3F"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l</w:t>
            </w:r>
            <w:r w:rsidRPr="00926234">
              <w:rPr>
                <w:rFonts w:ascii="Times New Roman" w:hAnsi="Times New Roman" w:cs="Times New Roman"/>
                <w:i/>
              </w:rPr>
              <w:t>23</w:t>
            </w:r>
            <w:r w:rsidR="00635A9E">
              <w:rPr>
                <w:rFonts w:ascii="Times New Roman" w:hAnsi="Times New Roman" w:cs="Times New Roman"/>
                <w:i/>
              </w:rPr>
              <w:t>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09F1670F"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nfrsf</w:t>
            </w:r>
            <w:r w:rsidRPr="00926234">
              <w:rPr>
                <w:rFonts w:ascii="Times New Roman" w:hAnsi="Times New Roman" w:cs="Times New Roman"/>
                <w:i/>
              </w:rPr>
              <w:t>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426BB828"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926234">
              <w:rPr>
                <w:rFonts w:ascii="Times New Roman" w:hAnsi="Times New Roman" w:cs="Times New Roman"/>
                <w:i/>
              </w:rPr>
              <w:t>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C9D599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myd</w:t>
            </w:r>
            <w:r w:rsidRPr="00926234">
              <w:rPr>
                <w:rFonts w:ascii="Times New Roman" w:hAnsi="Times New Roman" w:cs="Times New Roman"/>
                <w:i/>
              </w:rPr>
              <w:t>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12076771"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P</w:t>
            </w:r>
            <w:r w:rsidR="00926234">
              <w:rPr>
                <w:rFonts w:ascii="Times New Roman" w:hAnsi="Times New Roman" w:cs="Times New Roman"/>
                <w:i/>
              </w:rPr>
              <w:t>bld</w:t>
            </w:r>
            <w:proofErr w:type="spellEnd"/>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2513604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nkrd</w:t>
            </w:r>
            <w:r w:rsidRPr="00926234">
              <w:rPr>
                <w:rFonts w:ascii="Times New Roman" w:hAnsi="Times New Roman" w:cs="Times New Roman"/>
                <w:i/>
              </w:rPr>
              <w:t>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299E4488"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926234">
              <w:rPr>
                <w:rFonts w:ascii="Times New Roman" w:hAnsi="Times New Roman" w:cs="Times New Roman"/>
                <w:i/>
              </w:rPr>
              <w:t>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604BCC39" w:rsidR="000C1EAB" w:rsidRPr="00926234" w:rsidRDefault="000C1EAB" w:rsidP="000C1EAB">
            <w:pPr>
              <w:rPr>
                <w:rFonts w:ascii="Times New Roman" w:hAnsi="Times New Roman" w:cs="Times New Roman"/>
                <w:i/>
              </w:rPr>
            </w:pPr>
            <w:r w:rsidRPr="00926234">
              <w:rPr>
                <w:rFonts w:ascii="Times New Roman" w:hAnsi="Times New Roman" w:cs="Times New Roman"/>
                <w:i/>
              </w:rPr>
              <w:t>E</w:t>
            </w:r>
            <w:r w:rsidR="00635A9E">
              <w:rPr>
                <w:rFonts w:ascii="Times New Roman" w:hAnsi="Times New Roman" w:cs="Times New Roman"/>
                <w:i/>
              </w:rPr>
              <w:t>phx</w:t>
            </w:r>
            <w:r w:rsidRPr="00926234">
              <w:rPr>
                <w:rFonts w:ascii="Times New Roman" w:hAnsi="Times New Roman" w:cs="Times New Roman"/>
                <w:i/>
              </w:rPr>
              <w:t>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0659AF2A"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cer</w:t>
            </w:r>
            <w:r w:rsidRPr="00926234">
              <w:rPr>
                <w:rFonts w:ascii="Times New Roman" w:hAnsi="Times New Roman" w:cs="Times New Roman"/>
                <w:i/>
              </w:rPr>
              <w:t>1</w:t>
            </w:r>
            <w:r w:rsidR="00635A9E">
              <w:rPr>
                <w:rFonts w:ascii="Times New Roman" w:hAnsi="Times New Roman" w:cs="Times New Roman"/>
                <w:i/>
              </w:rPr>
              <w:t>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6A0F535D"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6EBA8FA"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O</w:t>
            </w:r>
            <w:r w:rsidR="00926234">
              <w:rPr>
                <w:rFonts w:ascii="Times New Roman" w:hAnsi="Times New Roman" w:cs="Times New Roman"/>
                <w:i/>
              </w:rPr>
              <w:t>bscn</w:t>
            </w:r>
            <w:proofErr w:type="spellEnd"/>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06FB4D9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635A9E">
              <w:rPr>
                <w:rFonts w:ascii="Times New Roman" w:hAnsi="Times New Roman" w:cs="Times New Roman"/>
                <w:i/>
              </w:rPr>
              <w:t>pas</w:t>
            </w:r>
            <w:r w:rsidRPr="00926234">
              <w:rPr>
                <w:rFonts w:ascii="Times New Roman" w:hAnsi="Times New Roman" w:cs="Times New Roman"/>
                <w:i/>
              </w:rPr>
              <w:t>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69652E20" w:rsidR="000C1EAB" w:rsidRPr="00926234" w:rsidRDefault="000C1EAB" w:rsidP="000C1EAB">
            <w:pPr>
              <w:rPr>
                <w:rFonts w:ascii="Times New Roman" w:hAnsi="Times New Roman" w:cs="Times New Roman"/>
                <w:i/>
              </w:rPr>
            </w:pPr>
            <w:r w:rsidRPr="00926234">
              <w:rPr>
                <w:rFonts w:ascii="Times New Roman" w:hAnsi="Times New Roman" w:cs="Times New Roman"/>
                <w:i/>
              </w:rPr>
              <w:t>H</w:t>
            </w:r>
            <w:r w:rsidR="00926234">
              <w:rPr>
                <w:rFonts w:ascii="Times New Roman" w:hAnsi="Times New Roman" w:cs="Times New Roman"/>
                <w:i/>
              </w:rPr>
              <w:t>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1938EEFB"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amdc</w:t>
            </w:r>
            <w:r w:rsidRPr="00926234">
              <w:rPr>
                <w:rFonts w:ascii="Times New Roman" w:hAnsi="Times New Roman" w:cs="Times New Roman"/>
                <w:i/>
              </w:rPr>
              <w:t>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03917E04"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34279A5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7</w:t>
            </w:r>
            <w:r w:rsidR="00635A9E">
              <w:rPr>
                <w:rFonts w:ascii="Times New Roman" w:hAnsi="Times New Roman" w:cs="Times New Roman"/>
                <w:i/>
              </w:rPr>
              <w:t>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53FE4182"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H</w:t>
            </w:r>
            <w:r w:rsidR="00926234">
              <w:rPr>
                <w:rFonts w:ascii="Times New Roman" w:hAnsi="Times New Roman" w:cs="Times New Roman"/>
                <w:i/>
              </w:rPr>
              <w:t>pgds</w:t>
            </w:r>
            <w:proofErr w:type="spellEnd"/>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4BEEDCEA"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926234">
              <w:rPr>
                <w:rFonts w:ascii="Times New Roman" w:hAnsi="Times New Roman" w:cs="Times New Roman"/>
                <w:i/>
              </w:rPr>
              <w:t>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1080740B"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ng</w:t>
            </w:r>
            <w:r w:rsidRPr="00926234">
              <w:rPr>
                <w:rFonts w:ascii="Times New Roman" w:hAnsi="Times New Roman" w:cs="Times New Roman"/>
                <w:i/>
              </w:rPr>
              <w:t>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244C663F"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0C0A25EA"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esp</w:t>
            </w:r>
            <w:r w:rsidRPr="00926234">
              <w:rPr>
                <w:rFonts w:ascii="Times New Roman" w:hAnsi="Times New Roman" w:cs="Times New Roman"/>
                <w:i/>
              </w:rPr>
              <w:t>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56C934DD"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dhd</w:t>
            </w:r>
            <w:proofErr w:type="spellEnd"/>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0A58DE5F"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4</w:t>
            </w:r>
            <w:r w:rsidR="00635A9E">
              <w:rPr>
                <w:rFonts w:ascii="Times New Roman" w:hAnsi="Times New Roman" w:cs="Times New Roman"/>
                <w:i/>
              </w:rPr>
              <w:t>a</w:t>
            </w:r>
            <w:r w:rsidRPr="00926234">
              <w:rPr>
                <w:rFonts w:ascii="Times New Roman" w:hAnsi="Times New Roman" w:cs="Times New Roman"/>
                <w:i/>
              </w:rPr>
              <w:t>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3EFCF380"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L</w:t>
            </w:r>
            <w:r w:rsidR="00926234">
              <w:rPr>
                <w:rFonts w:ascii="Times New Roman" w:hAnsi="Times New Roman" w:cs="Times New Roman"/>
                <w:i/>
              </w:rPr>
              <w:t>ipn</w:t>
            </w:r>
            <w:proofErr w:type="spellEnd"/>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6BF32315" w:rsidR="000C1EAB" w:rsidRPr="00926234" w:rsidRDefault="000C1EAB" w:rsidP="000C1EAB">
            <w:pPr>
              <w:rPr>
                <w:rFonts w:ascii="Times New Roman" w:hAnsi="Times New Roman" w:cs="Times New Roman"/>
                <w:i/>
              </w:rPr>
            </w:pPr>
            <w:r w:rsidRPr="00926234">
              <w:rPr>
                <w:rFonts w:ascii="Times New Roman" w:hAnsi="Times New Roman" w:cs="Times New Roman"/>
                <w:i/>
              </w:rPr>
              <w:t>C1</w:t>
            </w:r>
            <w:r w:rsidR="00635A9E">
              <w:rPr>
                <w:rFonts w:ascii="Times New Roman" w:hAnsi="Times New Roman" w:cs="Times New Roman"/>
                <w:i/>
              </w:rPr>
              <w:t>qtnf</w:t>
            </w:r>
            <w:r w:rsidRPr="00926234">
              <w:rPr>
                <w:rFonts w:ascii="Times New Roman" w:hAnsi="Times New Roman" w:cs="Times New Roman"/>
                <w:i/>
              </w:rPr>
              <w:t>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14D0A8B7" w:rsidR="000C1EAB" w:rsidRPr="00926234" w:rsidRDefault="000C1EAB" w:rsidP="000C1EAB">
            <w:pPr>
              <w:rPr>
                <w:rFonts w:ascii="Times New Roman" w:hAnsi="Times New Roman" w:cs="Times New Roman"/>
                <w:i/>
              </w:rPr>
            </w:pPr>
            <w:r w:rsidRPr="00926234">
              <w:rPr>
                <w:rFonts w:ascii="Times New Roman" w:hAnsi="Times New Roman" w:cs="Times New Roman"/>
                <w:i/>
              </w:rPr>
              <w:t>N</w:t>
            </w:r>
            <w:r w:rsidR="00926234">
              <w:rPr>
                <w:rFonts w:ascii="Times New Roman" w:hAnsi="Times New Roman" w:cs="Times New Roman"/>
                <w:i/>
              </w:rPr>
              <w:t>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2ED49C2E"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635A9E">
              <w:rPr>
                <w:rFonts w:ascii="Times New Roman" w:hAnsi="Times New Roman" w:cs="Times New Roman"/>
                <w:i/>
              </w:rPr>
              <w:t>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1F896C17" w:rsidR="000C1EAB" w:rsidRPr="00926234" w:rsidRDefault="000C1EAB" w:rsidP="000C1EAB">
            <w:pPr>
              <w:rPr>
                <w:rFonts w:ascii="Times New Roman" w:hAnsi="Times New Roman" w:cs="Times New Roman"/>
                <w:i/>
              </w:rPr>
            </w:pPr>
            <w:r w:rsidRPr="00926234">
              <w:rPr>
                <w:rFonts w:ascii="Times New Roman" w:hAnsi="Times New Roman" w:cs="Times New Roman"/>
                <w:i/>
              </w:rPr>
              <w:t>K</w:t>
            </w:r>
            <w:r w:rsidR="00926234">
              <w:rPr>
                <w:rFonts w:ascii="Times New Roman" w:hAnsi="Times New Roman" w:cs="Times New Roman"/>
                <w:i/>
              </w:rPr>
              <w:t>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F155AF8"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d</w:t>
            </w:r>
            <w:r w:rsidRPr="00926234">
              <w:rPr>
                <w:rFonts w:ascii="Times New Roman" w:hAnsi="Times New Roman" w:cs="Times New Roman"/>
                <w:i/>
              </w:rPr>
              <w:t>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37BCBEB8" w:rsidR="000C1EAB" w:rsidRPr="00926234" w:rsidRDefault="000C1EAB" w:rsidP="000C1EAB">
            <w:pPr>
              <w:rPr>
                <w:rFonts w:ascii="Times New Roman" w:hAnsi="Times New Roman" w:cs="Times New Roman"/>
                <w:i/>
              </w:rPr>
            </w:pPr>
            <w:r w:rsidRPr="00926234">
              <w:rPr>
                <w:rFonts w:ascii="Times New Roman" w:hAnsi="Times New Roman" w:cs="Times New Roman"/>
                <w:i/>
              </w:rPr>
              <w:t>A</w:t>
            </w:r>
            <w:r w:rsidR="00926234">
              <w:rPr>
                <w:rFonts w:ascii="Times New Roman" w:hAnsi="Times New Roman" w:cs="Times New Roman"/>
                <w:i/>
              </w:rPr>
              <w:t>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8919EC9"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0678C30E"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yp</w:t>
            </w:r>
            <w:r w:rsidRPr="00926234">
              <w:rPr>
                <w:rFonts w:ascii="Times New Roman" w:hAnsi="Times New Roman" w:cs="Times New Roman"/>
                <w:i/>
              </w:rPr>
              <w:t>4</w:t>
            </w:r>
            <w:r w:rsidR="00635A9E">
              <w:rPr>
                <w:rFonts w:ascii="Times New Roman" w:hAnsi="Times New Roman" w:cs="Times New Roman"/>
                <w:i/>
              </w:rPr>
              <w:t>f</w:t>
            </w:r>
            <w:r w:rsidRPr="00926234">
              <w:rPr>
                <w:rFonts w:ascii="Times New Roman" w:hAnsi="Times New Roman" w:cs="Times New Roman"/>
                <w:i/>
              </w:rPr>
              <w:t>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3DA99862" w:rsidR="000C1EAB" w:rsidRPr="00926234" w:rsidRDefault="000C1EAB" w:rsidP="000C1EAB">
            <w:pPr>
              <w:rPr>
                <w:rFonts w:ascii="Times New Roman" w:hAnsi="Times New Roman" w:cs="Times New Roman"/>
                <w:i/>
              </w:rPr>
            </w:pPr>
            <w:r w:rsidRPr="00926234">
              <w:rPr>
                <w:rFonts w:ascii="Times New Roman" w:hAnsi="Times New Roman" w:cs="Times New Roman"/>
                <w:i/>
              </w:rPr>
              <w:t>D</w:t>
            </w:r>
            <w:r w:rsidR="00635A9E">
              <w:rPr>
                <w:rFonts w:ascii="Times New Roman" w:hAnsi="Times New Roman" w:cs="Times New Roman"/>
                <w:i/>
              </w:rPr>
              <w:t>usp</w:t>
            </w:r>
            <w:r w:rsidRPr="00926234">
              <w:rPr>
                <w:rFonts w:ascii="Times New Roman" w:hAnsi="Times New Roman" w:cs="Times New Roman"/>
                <w:i/>
              </w:rPr>
              <w:t>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6804535B"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E</w:t>
            </w:r>
            <w:r w:rsidR="00635A9E">
              <w:rPr>
                <w:rFonts w:ascii="Times New Roman" w:hAnsi="Times New Roman" w:cs="Times New Roman"/>
                <w:i/>
              </w:rPr>
              <w:t>pstil</w:t>
            </w:r>
            <w:proofErr w:type="spellEnd"/>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369D034"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926234">
              <w:rPr>
                <w:rFonts w:ascii="Times New Roman" w:hAnsi="Times New Roman" w:cs="Times New Roman"/>
                <w:i/>
              </w:rPr>
              <w:t>yp4f</w:t>
            </w:r>
            <w:r w:rsidRPr="00926234">
              <w:rPr>
                <w:rFonts w:ascii="Times New Roman" w:hAnsi="Times New Roman" w:cs="Times New Roman"/>
                <w:i/>
              </w:rPr>
              <w:t>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520A27AC"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926234">
              <w:rPr>
                <w:rFonts w:ascii="Times New Roman" w:hAnsi="Times New Roman" w:cs="Times New Roman"/>
                <w:i/>
              </w:rPr>
              <w:t>am1</w:t>
            </w:r>
            <w:r w:rsidR="00635A9E">
              <w:rPr>
                <w:rFonts w:ascii="Times New Roman" w:hAnsi="Times New Roman" w:cs="Times New Roman"/>
                <w:i/>
              </w:rPr>
              <w:t>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5974C88E" w:rsidR="000C1EAB" w:rsidRPr="00926234" w:rsidRDefault="000C1EAB" w:rsidP="000C1EAB">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6DDC0FC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apk</w:t>
            </w:r>
            <w:r w:rsidRPr="00926234">
              <w:rPr>
                <w:rFonts w:ascii="Times New Roman" w:hAnsi="Times New Roman" w:cs="Times New Roman"/>
                <w:i/>
              </w:rPr>
              <w:t>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66B033C3" w:rsidR="000C1EAB" w:rsidRPr="00926234" w:rsidRDefault="000C1EAB" w:rsidP="000C1EAB">
            <w:pPr>
              <w:rPr>
                <w:rFonts w:ascii="Times New Roman" w:hAnsi="Times New Roman" w:cs="Times New Roman"/>
                <w:i/>
              </w:rPr>
            </w:pPr>
            <w:r w:rsidRPr="00926234">
              <w:rPr>
                <w:rFonts w:ascii="Times New Roman" w:hAnsi="Times New Roman" w:cs="Times New Roman"/>
                <w:i/>
              </w:rPr>
              <w:t>I</w:t>
            </w:r>
            <w:r w:rsidR="00635A9E">
              <w:rPr>
                <w:rFonts w:ascii="Times New Roman" w:hAnsi="Times New Roman" w:cs="Times New Roman"/>
                <w:i/>
              </w:rPr>
              <w:t>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597CE786"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c</w:t>
            </w:r>
            <w:r w:rsidRPr="00926234">
              <w:rPr>
                <w:rFonts w:ascii="Times New Roman" w:hAnsi="Times New Roman" w:cs="Times New Roman"/>
                <w:i/>
              </w:rPr>
              <w:t>1</w:t>
            </w:r>
            <w:r w:rsidR="00635A9E">
              <w:rPr>
                <w:rFonts w:ascii="Times New Roman" w:hAnsi="Times New Roman" w:cs="Times New Roman"/>
                <w:i/>
              </w:rPr>
              <w:t>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4E94EC67" w:rsidR="000C1EAB" w:rsidRPr="00926234" w:rsidRDefault="000C1EAB" w:rsidP="000C1EAB">
            <w:pPr>
              <w:rPr>
                <w:rFonts w:ascii="Times New Roman" w:hAnsi="Times New Roman" w:cs="Times New Roman"/>
                <w:i/>
              </w:rPr>
            </w:pPr>
            <w:r w:rsidRPr="00926234">
              <w:rPr>
                <w:rFonts w:ascii="Times New Roman" w:hAnsi="Times New Roman" w:cs="Times New Roman"/>
                <w:i/>
              </w:rPr>
              <w:t>P</w:t>
            </w:r>
            <w:r w:rsidR="00635A9E">
              <w:rPr>
                <w:rFonts w:ascii="Times New Roman" w:hAnsi="Times New Roman" w:cs="Times New Roman"/>
                <w:i/>
              </w:rPr>
              <w:t>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670044F1" w:rsidR="000C1EAB" w:rsidRPr="00926234" w:rsidRDefault="000C1EAB" w:rsidP="000C1EAB">
            <w:pPr>
              <w:rPr>
                <w:rFonts w:ascii="Times New Roman" w:hAnsi="Times New Roman" w:cs="Times New Roman"/>
                <w:i/>
              </w:rPr>
            </w:pPr>
            <w:r w:rsidRPr="00926234">
              <w:rPr>
                <w:rFonts w:ascii="Times New Roman" w:hAnsi="Times New Roman" w:cs="Times New Roman"/>
                <w:i/>
              </w:rPr>
              <w:t>M</w:t>
            </w:r>
            <w:r w:rsidR="00635A9E">
              <w:rPr>
                <w:rFonts w:ascii="Times New Roman" w:hAnsi="Times New Roman" w:cs="Times New Roman"/>
                <w:i/>
              </w:rPr>
              <w:t>yo</w:t>
            </w:r>
            <w:r w:rsidRPr="00926234">
              <w:rPr>
                <w:rFonts w:ascii="Times New Roman" w:hAnsi="Times New Roman" w:cs="Times New Roman"/>
                <w:i/>
              </w:rPr>
              <w:t>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2023507" w:rsidR="000C1EAB" w:rsidRPr="00926234" w:rsidRDefault="000C1EAB" w:rsidP="000C1EAB">
            <w:pPr>
              <w:rPr>
                <w:rFonts w:ascii="Times New Roman" w:hAnsi="Times New Roman" w:cs="Times New Roman"/>
                <w:i/>
              </w:rPr>
            </w:pPr>
            <w:r w:rsidRPr="00926234">
              <w:rPr>
                <w:rFonts w:ascii="Times New Roman" w:hAnsi="Times New Roman" w:cs="Times New Roman"/>
                <w:i/>
              </w:rPr>
              <w:t>R</w:t>
            </w:r>
            <w:r w:rsidR="00635A9E">
              <w:rPr>
                <w:rFonts w:ascii="Times New Roman" w:hAnsi="Times New Roman" w:cs="Times New Roman"/>
                <w:i/>
              </w:rPr>
              <w:t>ab</w:t>
            </w:r>
            <w:r w:rsidRPr="00926234">
              <w:rPr>
                <w:rFonts w:ascii="Times New Roman" w:hAnsi="Times New Roman" w:cs="Times New Roman"/>
                <w:i/>
              </w:rPr>
              <w:t>39</w:t>
            </w:r>
            <w:r w:rsidR="00635A9E">
              <w:rPr>
                <w:rFonts w:ascii="Times New Roman" w:hAnsi="Times New Roman" w:cs="Times New Roman"/>
                <w:i/>
              </w:rPr>
              <w:t>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926234" w:rsidRDefault="000C1EAB" w:rsidP="000C1EAB">
            <w:pPr>
              <w:rPr>
                <w:rFonts w:ascii="Times New Roman" w:hAnsi="Times New Roman" w:cs="Times New Roman"/>
                <w:i/>
              </w:rPr>
            </w:pPr>
            <w:proofErr w:type="spellStart"/>
            <w:r w:rsidRPr="00926234">
              <w:rPr>
                <w:rFonts w:ascii="Times New Roman" w:hAnsi="Times New Roman" w:cs="Times New Roman"/>
                <w:i/>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30C3CAB7"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22</w:t>
            </w:r>
            <w:r w:rsidR="00635A9E">
              <w:rPr>
                <w:rFonts w:ascii="Times New Roman" w:hAnsi="Times New Roman" w:cs="Times New Roman"/>
                <w:i/>
              </w:rPr>
              <w:t>a</w:t>
            </w:r>
            <w:r w:rsidRPr="00926234">
              <w:rPr>
                <w:rFonts w:ascii="Times New Roman" w:hAnsi="Times New Roman" w:cs="Times New Roman"/>
                <w:i/>
              </w:rPr>
              <w:t>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3A76C1AE"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ox</w:t>
            </w:r>
            <w:r w:rsidRPr="00926234">
              <w:rPr>
                <w:rFonts w:ascii="Times New Roman" w:hAnsi="Times New Roman" w:cs="Times New Roman"/>
                <w:i/>
              </w:rPr>
              <w:t>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681F64A0" w:rsidR="000C1EAB" w:rsidRPr="00926234" w:rsidRDefault="000C1EAB" w:rsidP="000C1EAB">
            <w:pPr>
              <w:rPr>
                <w:rFonts w:ascii="Times New Roman" w:hAnsi="Times New Roman" w:cs="Times New Roman"/>
                <w:i/>
              </w:rPr>
            </w:pPr>
            <w:r w:rsidRPr="00926234">
              <w:rPr>
                <w:rFonts w:ascii="Times New Roman" w:hAnsi="Times New Roman" w:cs="Times New Roman"/>
                <w:i/>
              </w:rPr>
              <w:t>S</w:t>
            </w:r>
            <w:r w:rsidR="00635A9E">
              <w:rPr>
                <w:rFonts w:ascii="Times New Roman" w:hAnsi="Times New Roman" w:cs="Times New Roman"/>
                <w:i/>
              </w:rPr>
              <w:t>lc</w:t>
            </w:r>
            <w:r w:rsidRPr="00926234">
              <w:rPr>
                <w:rFonts w:ascii="Times New Roman" w:hAnsi="Times New Roman" w:cs="Times New Roman"/>
                <w:i/>
              </w:rPr>
              <w:t>23</w:t>
            </w:r>
            <w:r w:rsidR="00635A9E">
              <w:rPr>
                <w:rFonts w:ascii="Times New Roman" w:hAnsi="Times New Roman" w:cs="Times New Roman"/>
                <w:i/>
              </w:rPr>
              <w:t>a</w:t>
            </w:r>
            <w:r w:rsidRPr="00926234">
              <w:rPr>
                <w:rFonts w:ascii="Times New Roman" w:hAnsi="Times New Roman" w:cs="Times New Roman"/>
                <w:i/>
              </w:rPr>
              <w:t>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2F8D031D"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cp</w:t>
            </w:r>
            <w:r w:rsidRPr="00926234">
              <w:rPr>
                <w:rFonts w:ascii="Times New Roman" w:hAnsi="Times New Roman" w:cs="Times New Roman"/>
                <w:i/>
              </w:rPr>
              <w:t>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5A9FF793"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mem</w:t>
            </w:r>
            <w:r w:rsidRPr="00926234">
              <w:rPr>
                <w:rFonts w:ascii="Times New Roman" w:hAnsi="Times New Roman" w:cs="Times New Roman"/>
                <w:i/>
              </w:rPr>
              <w:t>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59C957" w:rsidR="000C1EAB" w:rsidRPr="00926234" w:rsidRDefault="000C1EAB" w:rsidP="000C1EAB">
            <w:pPr>
              <w:rPr>
                <w:rFonts w:ascii="Times New Roman" w:hAnsi="Times New Roman" w:cs="Times New Roman"/>
                <w:i/>
              </w:rPr>
            </w:pPr>
            <w:r w:rsidRPr="00926234">
              <w:rPr>
                <w:rFonts w:ascii="Times New Roman" w:hAnsi="Times New Roman" w:cs="Times New Roman"/>
                <w:i/>
              </w:rPr>
              <w:t>F</w:t>
            </w:r>
            <w:r w:rsidR="00635A9E">
              <w:rPr>
                <w:rFonts w:ascii="Times New Roman" w:hAnsi="Times New Roman" w:cs="Times New Roman"/>
                <w:i/>
              </w:rPr>
              <w:t>gl</w:t>
            </w:r>
            <w:r w:rsidRPr="00926234">
              <w:rPr>
                <w:rFonts w:ascii="Times New Roman" w:hAnsi="Times New Roman" w:cs="Times New Roman"/>
                <w:i/>
              </w:rPr>
              <w:t>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6587F0B8" w:rsidR="000C1EAB" w:rsidRPr="00926234" w:rsidRDefault="000C1EAB" w:rsidP="000C1EAB">
            <w:pPr>
              <w:rPr>
                <w:rFonts w:ascii="Times New Roman" w:hAnsi="Times New Roman" w:cs="Times New Roman"/>
                <w:i/>
              </w:rPr>
            </w:pPr>
            <w:r w:rsidRPr="00926234">
              <w:rPr>
                <w:rFonts w:ascii="Times New Roman" w:hAnsi="Times New Roman" w:cs="Times New Roman"/>
                <w:i/>
              </w:rPr>
              <w:t>T</w:t>
            </w:r>
            <w:r w:rsidR="00635A9E">
              <w:rPr>
                <w:rFonts w:ascii="Times New Roman" w:hAnsi="Times New Roman" w:cs="Times New Roman"/>
                <w:i/>
              </w:rPr>
              <w:t>mod</w:t>
            </w:r>
            <w:r w:rsidRPr="00926234">
              <w:rPr>
                <w:rFonts w:ascii="Times New Roman" w:hAnsi="Times New Roman" w:cs="Times New Roman"/>
                <w:i/>
              </w:rPr>
              <w:t>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926234" w:rsidRDefault="000C1EAB" w:rsidP="000C1EAB">
            <w:pPr>
              <w:rPr>
                <w:rFonts w:ascii="Times New Roman" w:hAnsi="Times New Roman" w:cs="Times New Roman"/>
                <w:i/>
              </w:rPr>
            </w:pPr>
            <w:r w:rsidRPr="00926234">
              <w:rPr>
                <w:rFonts w:ascii="Times New Roman" w:hAnsi="Times New Roman" w:cs="Times New Roman"/>
                <w:i/>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29B4787F" w:rsidR="000C1EAB" w:rsidRPr="00926234" w:rsidRDefault="000C1EAB" w:rsidP="000C1EAB">
            <w:pPr>
              <w:rPr>
                <w:rFonts w:ascii="Times New Roman" w:hAnsi="Times New Roman" w:cs="Times New Roman"/>
                <w:i/>
              </w:rPr>
            </w:pPr>
            <w:r w:rsidRPr="00926234">
              <w:rPr>
                <w:rFonts w:ascii="Times New Roman" w:hAnsi="Times New Roman" w:cs="Times New Roman"/>
                <w:i/>
              </w:rPr>
              <w:t>C</w:t>
            </w:r>
            <w:r w:rsidR="00635A9E">
              <w:rPr>
                <w:rFonts w:ascii="Times New Roman" w:hAnsi="Times New Roman" w:cs="Times New Roman"/>
                <w:i/>
              </w:rPr>
              <w:t>cdc</w:t>
            </w:r>
            <w:r w:rsidRPr="00926234">
              <w:rPr>
                <w:rFonts w:ascii="Times New Roman" w:hAnsi="Times New Roman" w:cs="Times New Roman"/>
                <w:i/>
              </w:rPr>
              <w:t>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t>Table 3 Top 50 annotated genes showing the highest log</w:t>
      </w:r>
      <w:r w:rsidRPr="003935A2">
        <w:rPr>
          <w:rFonts w:ascii="Times New Roman" w:hAnsi="Times New Roman" w:cs="Times New Roman"/>
          <w:vertAlign w:val="subscript"/>
        </w:rPr>
        <w:t>2</w:t>
      </w:r>
      <w:r w:rsidRPr="003303C9">
        <w:rPr>
          <w:rFonts w:ascii="Times New Roman" w:hAnsi="Times New Roman" w:cs="Times New Roman"/>
        </w:rPr>
        <w:t>-fold change in either direction in 5µM TIIA treated group (TIIA) over HG, ranked by log</w:t>
      </w:r>
      <w:r w:rsidRPr="003935A2">
        <w:rPr>
          <w:rFonts w:ascii="Times New Roman" w:hAnsi="Times New Roman" w:cs="Times New Roman"/>
          <w:vertAlign w:val="subscript"/>
        </w:rPr>
        <w:t>2</w:t>
      </w:r>
      <w:r w:rsidRPr="003303C9">
        <w:rPr>
          <w:rFonts w:ascii="Times New Roman" w:hAnsi="Times New Roman" w:cs="Times New Roman"/>
        </w:rPr>
        <w:t>-fold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635A9E">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635A9E">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Log</w:t>
            </w:r>
            <w:r w:rsidRPr="00926234">
              <w:rPr>
                <w:rFonts w:ascii="Times New Roman" w:hAnsi="Times New Roman" w:cs="Times New Roman"/>
                <w:vertAlign w:val="subscript"/>
              </w:rPr>
              <w:t>2</w:t>
            </w:r>
            <w:r w:rsidRPr="003303C9">
              <w:rPr>
                <w:rFonts w:ascii="Times New Roman" w:hAnsi="Times New Roman" w:cs="Times New Roman"/>
              </w:rPr>
              <w:t xml:space="preserve"> fold change </w:t>
            </w:r>
          </w:p>
        </w:tc>
      </w:tr>
      <w:tr w:rsidR="000500BA" w:rsidRPr="003303C9" w14:paraId="7009438B" w14:textId="77777777" w:rsidTr="00635A9E">
        <w:trPr>
          <w:trHeight w:val="250"/>
        </w:trPr>
        <w:tc>
          <w:tcPr>
            <w:tcW w:w="2875" w:type="dxa"/>
            <w:noWrap/>
            <w:hideMark/>
          </w:tcPr>
          <w:p w14:paraId="16E34D91" w14:textId="694B14B7" w:rsidR="000500BA" w:rsidRPr="00926234" w:rsidRDefault="000500BA" w:rsidP="005439E6">
            <w:pPr>
              <w:rPr>
                <w:rFonts w:ascii="Times New Roman" w:hAnsi="Times New Roman" w:cs="Times New Roman"/>
                <w:i/>
              </w:rPr>
            </w:pPr>
            <w:r w:rsidRPr="00926234">
              <w:rPr>
                <w:rFonts w:ascii="Times New Roman" w:hAnsi="Times New Roman" w:cs="Times New Roman"/>
                <w:i/>
              </w:rPr>
              <w:t>G</w:t>
            </w:r>
            <w:r w:rsidR="00635A9E">
              <w:rPr>
                <w:rFonts w:ascii="Times New Roman" w:hAnsi="Times New Roman" w:cs="Times New Roman"/>
                <w:i/>
              </w:rPr>
              <w:t>sta</w:t>
            </w:r>
            <w:r w:rsidRPr="00926234">
              <w:rPr>
                <w:rFonts w:ascii="Times New Roman" w:hAnsi="Times New Roman" w:cs="Times New Roman"/>
                <w:i/>
              </w:rPr>
              <w:t>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0E8A09AD" w:rsidR="000500BA" w:rsidRPr="00926234" w:rsidRDefault="000500BA" w:rsidP="005439E6">
            <w:pPr>
              <w:rPr>
                <w:rFonts w:ascii="Times New Roman" w:hAnsi="Times New Roman" w:cs="Times New Roman"/>
                <w:i/>
              </w:rPr>
            </w:pPr>
            <w:r w:rsidRPr="00926234">
              <w:rPr>
                <w:rFonts w:ascii="Times New Roman" w:hAnsi="Times New Roman" w:cs="Times New Roman"/>
                <w:i/>
              </w:rPr>
              <w:t>L</w:t>
            </w:r>
            <w:r w:rsidR="00195CB3">
              <w:rPr>
                <w:rFonts w:ascii="Times New Roman" w:hAnsi="Times New Roman" w:cs="Times New Roman"/>
                <w:i/>
              </w:rPr>
              <w:t>cn</w:t>
            </w:r>
            <w:r w:rsidRPr="00926234">
              <w:rPr>
                <w:rFonts w:ascii="Times New Roman" w:hAnsi="Times New Roman" w:cs="Times New Roman"/>
                <w:i/>
              </w:rPr>
              <w:t>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635A9E">
        <w:trPr>
          <w:trHeight w:val="250"/>
        </w:trPr>
        <w:tc>
          <w:tcPr>
            <w:tcW w:w="2875" w:type="dxa"/>
            <w:noWrap/>
            <w:hideMark/>
          </w:tcPr>
          <w:p w14:paraId="2E7126D4" w14:textId="77777777" w:rsidR="000500BA" w:rsidRPr="00926234" w:rsidRDefault="000500BA" w:rsidP="005439E6">
            <w:pPr>
              <w:rPr>
                <w:rFonts w:ascii="Times New Roman" w:hAnsi="Times New Roman" w:cs="Times New Roman"/>
                <w:i/>
              </w:rPr>
            </w:pPr>
            <w:r w:rsidRPr="00926234">
              <w:rPr>
                <w:rFonts w:ascii="Times New Roman" w:hAnsi="Times New Roman" w:cs="Times New Roman"/>
                <w:i/>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69CEB599" w:rsidR="000500BA" w:rsidRPr="00926234" w:rsidRDefault="000500BA"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ce</w:t>
            </w:r>
            <w:r w:rsidRPr="00926234">
              <w:rPr>
                <w:rFonts w:ascii="Times New Roman" w:hAnsi="Times New Roman" w:cs="Times New Roman"/>
                <w:i/>
              </w:rPr>
              <w:t>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635A9E" w:rsidRPr="003303C9" w14:paraId="2C06131D" w14:textId="77777777" w:rsidTr="00635A9E">
        <w:trPr>
          <w:trHeight w:val="250"/>
        </w:trPr>
        <w:tc>
          <w:tcPr>
            <w:tcW w:w="2875" w:type="dxa"/>
            <w:noWrap/>
            <w:hideMark/>
          </w:tcPr>
          <w:p w14:paraId="4A306F69" w14:textId="2DBEC10C" w:rsidR="00635A9E" w:rsidRPr="00926234" w:rsidRDefault="00635A9E" w:rsidP="005439E6">
            <w:pPr>
              <w:rPr>
                <w:rFonts w:ascii="Times New Roman" w:hAnsi="Times New Roman" w:cs="Times New Roman"/>
                <w:i/>
              </w:rPr>
            </w:pPr>
            <w:r w:rsidRPr="00926234">
              <w:rPr>
                <w:rFonts w:ascii="Times New Roman" w:hAnsi="Times New Roman" w:cs="Times New Roman"/>
                <w:i/>
              </w:rPr>
              <w:t>Sh3bgr</w:t>
            </w:r>
          </w:p>
        </w:tc>
        <w:tc>
          <w:tcPr>
            <w:tcW w:w="1764" w:type="dxa"/>
            <w:noWrap/>
            <w:hideMark/>
          </w:tcPr>
          <w:p w14:paraId="3F2EE265" w14:textId="5681B8E9"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Gm19589</w:t>
            </w:r>
          </w:p>
        </w:tc>
        <w:tc>
          <w:tcPr>
            <w:tcW w:w="1793" w:type="dxa"/>
            <w:noWrap/>
            <w:hideMark/>
          </w:tcPr>
          <w:p w14:paraId="6EED98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F454BEC" w14:textId="77777777" w:rsidTr="00635A9E">
        <w:trPr>
          <w:trHeight w:val="250"/>
        </w:trPr>
        <w:tc>
          <w:tcPr>
            <w:tcW w:w="2875" w:type="dxa"/>
            <w:noWrap/>
            <w:hideMark/>
          </w:tcPr>
          <w:p w14:paraId="00180E4A" w14:textId="0CF7FF11"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Pr>
                <w:rFonts w:ascii="Times New Roman" w:hAnsi="Times New Roman" w:cs="Times New Roman"/>
                <w:i/>
              </w:rPr>
              <w:t>gt2b28</w:t>
            </w:r>
          </w:p>
        </w:tc>
        <w:tc>
          <w:tcPr>
            <w:tcW w:w="1764" w:type="dxa"/>
            <w:noWrap/>
            <w:hideMark/>
          </w:tcPr>
          <w:p w14:paraId="35E8DCB0" w14:textId="380FC8D8" w:rsidR="00635A9E" w:rsidRPr="003303C9" w:rsidRDefault="00635A9E"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005DB8A2"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spa</w:t>
            </w:r>
            <w:r w:rsidRPr="00926234">
              <w:rPr>
                <w:rFonts w:ascii="Times New Roman" w:hAnsi="Times New Roman" w:cs="Times New Roman"/>
                <w:i/>
              </w:rPr>
              <w:t>12</w:t>
            </w:r>
            <w:r w:rsidR="00195CB3">
              <w:rPr>
                <w:rFonts w:ascii="Times New Roman" w:hAnsi="Times New Roman" w:cs="Times New Roman"/>
                <w:i/>
              </w:rPr>
              <w:t>a</w:t>
            </w:r>
          </w:p>
        </w:tc>
        <w:tc>
          <w:tcPr>
            <w:tcW w:w="1793" w:type="dxa"/>
            <w:noWrap/>
            <w:hideMark/>
          </w:tcPr>
          <w:p w14:paraId="2C7A6A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4DC21E4D" w14:textId="77777777" w:rsidTr="00635A9E">
        <w:trPr>
          <w:trHeight w:val="250"/>
        </w:trPr>
        <w:tc>
          <w:tcPr>
            <w:tcW w:w="2875" w:type="dxa"/>
            <w:noWrap/>
            <w:hideMark/>
          </w:tcPr>
          <w:p w14:paraId="507E8CD4" w14:textId="53054415"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r</w:t>
            </w:r>
          </w:p>
        </w:tc>
        <w:tc>
          <w:tcPr>
            <w:tcW w:w="1764" w:type="dxa"/>
            <w:noWrap/>
            <w:hideMark/>
          </w:tcPr>
          <w:p w14:paraId="21ED70AB" w14:textId="50A0F3E4" w:rsidR="00635A9E" w:rsidRPr="003303C9" w:rsidRDefault="00635A9E"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2D0806D2"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Iigp1</w:t>
            </w:r>
          </w:p>
        </w:tc>
        <w:tc>
          <w:tcPr>
            <w:tcW w:w="1793" w:type="dxa"/>
            <w:noWrap/>
            <w:hideMark/>
          </w:tcPr>
          <w:p w14:paraId="27FA70B2"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-4.46</w:t>
            </w:r>
          </w:p>
        </w:tc>
      </w:tr>
      <w:tr w:rsidR="00635A9E" w:rsidRPr="003303C9" w14:paraId="6DD6BBA6" w14:textId="77777777" w:rsidTr="00635A9E">
        <w:trPr>
          <w:trHeight w:val="250"/>
        </w:trPr>
        <w:tc>
          <w:tcPr>
            <w:tcW w:w="2875" w:type="dxa"/>
            <w:noWrap/>
            <w:hideMark/>
          </w:tcPr>
          <w:p w14:paraId="2B114E4F" w14:textId="08EE3DCC"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tra</w:t>
            </w:r>
            <w:r w:rsidRPr="00926234">
              <w:rPr>
                <w:rFonts w:ascii="Times New Roman" w:hAnsi="Times New Roman" w:cs="Times New Roman"/>
                <w:i/>
              </w:rPr>
              <w:t>3</w:t>
            </w:r>
          </w:p>
        </w:tc>
        <w:tc>
          <w:tcPr>
            <w:tcW w:w="1764" w:type="dxa"/>
            <w:noWrap/>
            <w:hideMark/>
          </w:tcPr>
          <w:p w14:paraId="51F5FA79" w14:textId="5C282D7F"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6496E2A0" w14:textId="1EC6BAA9"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teap</w:t>
            </w:r>
            <w:r w:rsidRPr="00926234">
              <w:rPr>
                <w:rFonts w:ascii="Times New Roman" w:hAnsi="Times New Roman" w:cs="Times New Roman"/>
                <w:i/>
              </w:rPr>
              <w:t>4</w:t>
            </w:r>
          </w:p>
        </w:tc>
        <w:tc>
          <w:tcPr>
            <w:tcW w:w="1793" w:type="dxa"/>
            <w:noWrap/>
            <w:hideMark/>
          </w:tcPr>
          <w:p w14:paraId="0B80F8D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-4.393</w:t>
            </w:r>
          </w:p>
        </w:tc>
      </w:tr>
      <w:tr w:rsidR="00635A9E" w:rsidRPr="003303C9" w14:paraId="3F6F6C2B" w14:textId="77777777" w:rsidTr="00635A9E">
        <w:trPr>
          <w:trHeight w:val="250"/>
        </w:trPr>
        <w:tc>
          <w:tcPr>
            <w:tcW w:w="2875" w:type="dxa"/>
            <w:noWrap/>
            <w:hideMark/>
          </w:tcPr>
          <w:p w14:paraId="61E9B8F4" w14:textId="41B15BCB"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chn</w:t>
            </w:r>
            <w:r w:rsidRPr="00926234">
              <w:rPr>
                <w:rFonts w:ascii="Times New Roman" w:hAnsi="Times New Roman" w:cs="Times New Roman"/>
                <w:i/>
              </w:rPr>
              <w:t>4</w:t>
            </w:r>
          </w:p>
        </w:tc>
        <w:tc>
          <w:tcPr>
            <w:tcW w:w="1764" w:type="dxa"/>
            <w:noWrap/>
            <w:hideMark/>
          </w:tcPr>
          <w:p w14:paraId="5E6946F9" w14:textId="633113BC" w:rsidR="00635A9E" w:rsidRPr="003303C9" w:rsidRDefault="00635A9E"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570763E2"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cdc</w:t>
            </w:r>
            <w:r w:rsidRPr="00926234">
              <w:rPr>
                <w:rFonts w:ascii="Times New Roman" w:hAnsi="Times New Roman" w:cs="Times New Roman"/>
                <w:i/>
              </w:rPr>
              <w:t>33</w:t>
            </w:r>
          </w:p>
        </w:tc>
        <w:tc>
          <w:tcPr>
            <w:tcW w:w="1793" w:type="dxa"/>
            <w:noWrap/>
            <w:hideMark/>
          </w:tcPr>
          <w:p w14:paraId="05D45FE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-4.323</w:t>
            </w:r>
          </w:p>
        </w:tc>
      </w:tr>
      <w:tr w:rsidR="00635A9E" w:rsidRPr="003303C9" w14:paraId="55E11785" w14:textId="77777777" w:rsidTr="00635A9E">
        <w:trPr>
          <w:trHeight w:val="250"/>
        </w:trPr>
        <w:tc>
          <w:tcPr>
            <w:tcW w:w="2875" w:type="dxa"/>
            <w:noWrap/>
            <w:hideMark/>
          </w:tcPr>
          <w:p w14:paraId="30958C42" w14:textId="5762C17F"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dam</w:t>
            </w:r>
            <w:r w:rsidRPr="00926234">
              <w:rPr>
                <w:rFonts w:ascii="Times New Roman" w:hAnsi="Times New Roman" w:cs="Times New Roman"/>
                <w:i/>
              </w:rPr>
              <w:t>32</w:t>
            </w:r>
          </w:p>
        </w:tc>
        <w:tc>
          <w:tcPr>
            <w:tcW w:w="1764" w:type="dxa"/>
            <w:noWrap/>
            <w:hideMark/>
          </w:tcPr>
          <w:p w14:paraId="74328342" w14:textId="0796B10C"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50E27F86" w14:textId="621BD1F0"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bca</w:t>
            </w:r>
            <w:r w:rsidRPr="00926234">
              <w:rPr>
                <w:rFonts w:ascii="Times New Roman" w:hAnsi="Times New Roman" w:cs="Times New Roman"/>
                <w:i/>
              </w:rPr>
              <w:t>12</w:t>
            </w:r>
          </w:p>
        </w:tc>
        <w:tc>
          <w:tcPr>
            <w:tcW w:w="1793" w:type="dxa"/>
            <w:noWrap/>
            <w:hideMark/>
          </w:tcPr>
          <w:p w14:paraId="1C431DF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-4.171</w:t>
            </w:r>
          </w:p>
        </w:tc>
      </w:tr>
      <w:tr w:rsidR="00635A9E" w:rsidRPr="003303C9" w14:paraId="522967DF" w14:textId="77777777" w:rsidTr="00635A9E">
        <w:trPr>
          <w:trHeight w:val="250"/>
        </w:trPr>
        <w:tc>
          <w:tcPr>
            <w:tcW w:w="2875" w:type="dxa"/>
            <w:noWrap/>
            <w:hideMark/>
          </w:tcPr>
          <w:p w14:paraId="37502927" w14:textId="5CB32F1E" w:rsidR="00635A9E" w:rsidRPr="00926234" w:rsidRDefault="00635A9E" w:rsidP="005439E6">
            <w:pPr>
              <w:rPr>
                <w:rFonts w:ascii="Times New Roman" w:hAnsi="Times New Roman" w:cs="Times New Roman"/>
                <w:i/>
              </w:rPr>
            </w:pPr>
            <w:r w:rsidRPr="00926234">
              <w:rPr>
                <w:rFonts w:ascii="Times New Roman" w:hAnsi="Times New Roman" w:cs="Times New Roman"/>
                <w:i/>
              </w:rPr>
              <w:t>Snora2b</w:t>
            </w:r>
          </w:p>
        </w:tc>
        <w:tc>
          <w:tcPr>
            <w:tcW w:w="1764" w:type="dxa"/>
            <w:noWrap/>
            <w:hideMark/>
          </w:tcPr>
          <w:p w14:paraId="19477CDC" w14:textId="2983E555" w:rsidR="00635A9E" w:rsidRPr="003303C9" w:rsidRDefault="00635A9E"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C42245B"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pl</w:t>
            </w:r>
            <w:proofErr w:type="spellEnd"/>
          </w:p>
        </w:tc>
        <w:tc>
          <w:tcPr>
            <w:tcW w:w="1793" w:type="dxa"/>
            <w:noWrap/>
            <w:hideMark/>
          </w:tcPr>
          <w:p w14:paraId="68063B9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4287253D" w14:textId="77777777" w:rsidTr="00635A9E">
        <w:trPr>
          <w:trHeight w:val="250"/>
        </w:trPr>
        <w:tc>
          <w:tcPr>
            <w:tcW w:w="2875" w:type="dxa"/>
            <w:noWrap/>
            <w:hideMark/>
          </w:tcPr>
          <w:p w14:paraId="1982C98E" w14:textId="0DF9AD56"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64" w:type="dxa"/>
            <w:noWrap/>
            <w:hideMark/>
          </w:tcPr>
          <w:p w14:paraId="497B0382" w14:textId="22682146"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0F42718A" w14:textId="70C3033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hem</w:t>
            </w:r>
            <w:r w:rsidRPr="00926234">
              <w:rPr>
                <w:rFonts w:ascii="Times New Roman" w:hAnsi="Times New Roman" w:cs="Times New Roman"/>
                <w:i/>
              </w:rPr>
              <w:t>5</w:t>
            </w:r>
          </w:p>
        </w:tc>
        <w:tc>
          <w:tcPr>
            <w:tcW w:w="1793" w:type="dxa"/>
            <w:noWrap/>
            <w:hideMark/>
          </w:tcPr>
          <w:p w14:paraId="030A70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-4.001</w:t>
            </w:r>
          </w:p>
        </w:tc>
      </w:tr>
      <w:tr w:rsidR="00635A9E" w:rsidRPr="003303C9" w14:paraId="3738C770" w14:textId="77777777" w:rsidTr="00635A9E">
        <w:trPr>
          <w:trHeight w:val="250"/>
        </w:trPr>
        <w:tc>
          <w:tcPr>
            <w:tcW w:w="2875" w:type="dxa"/>
            <w:noWrap/>
            <w:hideMark/>
          </w:tcPr>
          <w:p w14:paraId="55AC7EBC" w14:textId="66571DE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L</w:t>
            </w:r>
            <w:r w:rsidR="00195CB3">
              <w:rPr>
                <w:rFonts w:ascii="Times New Roman" w:hAnsi="Times New Roman" w:cs="Times New Roman"/>
                <w:i/>
              </w:rPr>
              <w:t>yz</w:t>
            </w:r>
            <w:proofErr w:type="spellEnd"/>
          </w:p>
        </w:tc>
        <w:tc>
          <w:tcPr>
            <w:tcW w:w="1764" w:type="dxa"/>
            <w:noWrap/>
            <w:hideMark/>
          </w:tcPr>
          <w:p w14:paraId="5586E084" w14:textId="2772764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Trim30a/Trim30d</w:t>
            </w:r>
          </w:p>
        </w:tc>
        <w:tc>
          <w:tcPr>
            <w:tcW w:w="1793" w:type="dxa"/>
            <w:noWrap/>
            <w:hideMark/>
          </w:tcPr>
          <w:p w14:paraId="294E2D9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-3.908</w:t>
            </w:r>
          </w:p>
        </w:tc>
      </w:tr>
      <w:tr w:rsidR="00635A9E" w:rsidRPr="003303C9" w14:paraId="0BEDD773" w14:textId="77777777" w:rsidTr="00635A9E">
        <w:trPr>
          <w:trHeight w:val="250"/>
        </w:trPr>
        <w:tc>
          <w:tcPr>
            <w:tcW w:w="2875" w:type="dxa"/>
            <w:noWrap/>
            <w:hideMark/>
          </w:tcPr>
          <w:p w14:paraId="1847E0A4" w14:textId="04F3966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sc</w:t>
            </w:r>
            <w:proofErr w:type="spellEnd"/>
          </w:p>
        </w:tc>
        <w:tc>
          <w:tcPr>
            <w:tcW w:w="1764" w:type="dxa"/>
            <w:noWrap/>
            <w:hideMark/>
          </w:tcPr>
          <w:p w14:paraId="1881BBF6" w14:textId="214E834B"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3D07D823" w:rsidR="00635A9E" w:rsidRPr="00926234" w:rsidRDefault="00635A9E" w:rsidP="005439E6">
            <w:pPr>
              <w:rPr>
                <w:rFonts w:ascii="Times New Roman" w:hAnsi="Times New Roman" w:cs="Times New Roman"/>
                <w:i/>
              </w:rPr>
            </w:pPr>
            <w:r w:rsidRPr="00926234">
              <w:rPr>
                <w:rFonts w:ascii="Times New Roman" w:hAnsi="Times New Roman" w:cs="Times New Roman"/>
                <w:i/>
              </w:rPr>
              <w:t>MS4</w:t>
            </w:r>
            <w:r w:rsidR="00195CB3">
              <w:rPr>
                <w:rFonts w:ascii="Times New Roman" w:hAnsi="Times New Roman" w:cs="Times New Roman"/>
                <w:i/>
              </w:rPr>
              <w:t>a</w:t>
            </w:r>
            <w:r w:rsidRPr="00926234">
              <w:rPr>
                <w:rFonts w:ascii="Times New Roman" w:hAnsi="Times New Roman" w:cs="Times New Roman"/>
                <w:i/>
              </w:rPr>
              <w:t>10</w:t>
            </w:r>
          </w:p>
        </w:tc>
        <w:tc>
          <w:tcPr>
            <w:tcW w:w="1793" w:type="dxa"/>
            <w:noWrap/>
            <w:hideMark/>
          </w:tcPr>
          <w:p w14:paraId="6425745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-3.808</w:t>
            </w:r>
          </w:p>
        </w:tc>
      </w:tr>
      <w:tr w:rsidR="00635A9E" w:rsidRPr="003303C9" w14:paraId="0FA515E7" w14:textId="77777777" w:rsidTr="00635A9E">
        <w:trPr>
          <w:trHeight w:val="250"/>
        </w:trPr>
        <w:tc>
          <w:tcPr>
            <w:tcW w:w="2875" w:type="dxa"/>
            <w:noWrap/>
            <w:hideMark/>
          </w:tcPr>
          <w:p w14:paraId="3E6F0B14" w14:textId="4DA2397C"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ostrin</w:t>
            </w:r>
            <w:proofErr w:type="spellEnd"/>
          </w:p>
        </w:tc>
        <w:tc>
          <w:tcPr>
            <w:tcW w:w="1764" w:type="dxa"/>
            <w:noWrap/>
            <w:hideMark/>
          </w:tcPr>
          <w:p w14:paraId="4508CFDD" w14:textId="2252E702"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Dpt</w:t>
            </w:r>
            <w:proofErr w:type="spellEnd"/>
          </w:p>
        </w:tc>
        <w:tc>
          <w:tcPr>
            <w:tcW w:w="1793" w:type="dxa"/>
            <w:noWrap/>
            <w:hideMark/>
          </w:tcPr>
          <w:p w14:paraId="7235A91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C70D1EC" w14:textId="77777777" w:rsidTr="00635A9E">
        <w:trPr>
          <w:trHeight w:val="250"/>
        </w:trPr>
        <w:tc>
          <w:tcPr>
            <w:tcW w:w="2875" w:type="dxa"/>
            <w:noWrap/>
            <w:hideMark/>
          </w:tcPr>
          <w:p w14:paraId="4B45EF19" w14:textId="477EA6B4"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yx</w:t>
            </w:r>
          </w:p>
        </w:tc>
        <w:tc>
          <w:tcPr>
            <w:tcW w:w="1764" w:type="dxa"/>
            <w:noWrap/>
            <w:hideMark/>
          </w:tcPr>
          <w:p w14:paraId="54F2640D" w14:textId="524A51A9" w:rsidR="00635A9E" w:rsidRPr="003303C9" w:rsidRDefault="00635A9E"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EA60097" w:rsidR="00635A9E" w:rsidRPr="00926234" w:rsidRDefault="00635A9E" w:rsidP="005439E6">
            <w:pPr>
              <w:rPr>
                <w:rFonts w:ascii="Times New Roman" w:hAnsi="Times New Roman" w:cs="Times New Roman"/>
                <w:i/>
              </w:rPr>
            </w:pPr>
            <w:r w:rsidRPr="00926234">
              <w:rPr>
                <w:rFonts w:ascii="Times New Roman" w:hAnsi="Times New Roman" w:cs="Times New Roman"/>
                <w:i/>
              </w:rPr>
              <w:t>S100</w:t>
            </w:r>
            <w:r w:rsidR="00195CB3">
              <w:rPr>
                <w:rFonts w:ascii="Times New Roman" w:hAnsi="Times New Roman" w:cs="Times New Roman"/>
                <w:i/>
              </w:rPr>
              <w:t>g</w:t>
            </w:r>
          </w:p>
        </w:tc>
        <w:tc>
          <w:tcPr>
            <w:tcW w:w="1793" w:type="dxa"/>
            <w:noWrap/>
            <w:hideMark/>
          </w:tcPr>
          <w:p w14:paraId="680B16A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-3.701</w:t>
            </w:r>
          </w:p>
        </w:tc>
      </w:tr>
      <w:tr w:rsidR="00635A9E" w:rsidRPr="003303C9" w14:paraId="00818314" w14:textId="77777777" w:rsidTr="00635A9E">
        <w:trPr>
          <w:trHeight w:val="250"/>
        </w:trPr>
        <w:tc>
          <w:tcPr>
            <w:tcW w:w="2875" w:type="dxa"/>
            <w:noWrap/>
            <w:hideMark/>
          </w:tcPr>
          <w:p w14:paraId="5F3208A0" w14:textId="60DBE8D8"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nfrsf</w:t>
            </w:r>
            <w:r w:rsidRPr="00926234">
              <w:rPr>
                <w:rFonts w:ascii="Times New Roman" w:hAnsi="Times New Roman" w:cs="Times New Roman"/>
                <w:i/>
              </w:rPr>
              <w:t>25</w:t>
            </w:r>
          </w:p>
        </w:tc>
        <w:tc>
          <w:tcPr>
            <w:tcW w:w="1764" w:type="dxa"/>
            <w:noWrap/>
            <w:hideMark/>
          </w:tcPr>
          <w:p w14:paraId="1D81BD51" w14:textId="1A71D78D" w:rsidR="00635A9E" w:rsidRPr="003303C9" w:rsidRDefault="00635A9E"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5488214" w14:textId="67434D4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d</w:t>
            </w:r>
            <w:r w:rsidRPr="00926234">
              <w:rPr>
                <w:rFonts w:ascii="Times New Roman" w:hAnsi="Times New Roman" w:cs="Times New Roman"/>
                <w:i/>
              </w:rPr>
              <w:t>300</w:t>
            </w:r>
            <w:r w:rsidR="00195CB3">
              <w:rPr>
                <w:rFonts w:ascii="Times New Roman" w:hAnsi="Times New Roman" w:cs="Times New Roman"/>
                <w:i/>
              </w:rPr>
              <w:t>a</w:t>
            </w:r>
          </w:p>
        </w:tc>
        <w:tc>
          <w:tcPr>
            <w:tcW w:w="1793" w:type="dxa"/>
            <w:noWrap/>
            <w:hideMark/>
          </w:tcPr>
          <w:p w14:paraId="19B2EED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03F5A2BB" w14:textId="77777777" w:rsidTr="00635A9E">
        <w:trPr>
          <w:trHeight w:val="250"/>
        </w:trPr>
        <w:tc>
          <w:tcPr>
            <w:tcW w:w="2875" w:type="dxa"/>
            <w:noWrap/>
            <w:hideMark/>
          </w:tcPr>
          <w:p w14:paraId="038E48FF" w14:textId="339EFC5B" w:rsidR="00635A9E" w:rsidRPr="00926234" w:rsidRDefault="00635A9E" w:rsidP="005439E6">
            <w:pPr>
              <w:rPr>
                <w:rFonts w:ascii="Times New Roman" w:hAnsi="Times New Roman" w:cs="Times New Roman"/>
                <w:i/>
              </w:rPr>
            </w:pPr>
            <w:r w:rsidRPr="00926234">
              <w:rPr>
                <w:rFonts w:ascii="Times New Roman" w:hAnsi="Times New Roman" w:cs="Times New Roman"/>
                <w:i/>
              </w:rPr>
              <w:t>Bmp8b</w:t>
            </w:r>
          </w:p>
        </w:tc>
        <w:tc>
          <w:tcPr>
            <w:tcW w:w="1764" w:type="dxa"/>
            <w:noWrap/>
            <w:hideMark/>
          </w:tcPr>
          <w:p w14:paraId="049310FE" w14:textId="4D417ACC"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18FFA1A5" w14:textId="0946A3FA"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yp4f</w:t>
            </w:r>
            <w:r w:rsidRPr="00926234">
              <w:rPr>
                <w:rFonts w:ascii="Times New Roman" w:hAnsi="Times New Roman" w:cs="Times New Roman"/>
                <w:i/>
              </w:rPr>
              <w:t>22</w:t>
            </w:r>
          </w:p>
        </w:tc>
        <w:tc>
          <w:tcPr>
            <w:tcW w:w="1793" w:type="dxa"/>
            <w:noWrap/>
            <w:hideMark/>
          </w:tcPr>
          <w:p w14:paraId="21E9087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22E88EFB" w14:textId="77777777" w:rsidTr="00635A9E">
        <w:trPr>
          <w:trHeight w:val="250"/>
        </w:trPr>
        <w:tc>
          <w:tcPr>
            <w:tcW w:w="2875" w:type="dxa"/>
            <w:noWrap/>
            <w:hideMark/>
          </w:tcPr>
          <w:p w14:paraId="0170A4F2" w14:textId="1213519A"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cer1g</w:t>
            </w:r>
          </w:p>
        </w:tc>
        <w:tc>
          <w:tcPr>
            <w:tcW w:w="1764" w:type="dxa"/>
            <w:noWrap/>
            <w:hideMark/>
          </w:tcPr>
          <w:p w14:paraId="5974968E" w14:textId="68A5C2EE"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6576CC90"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rf</w:t>
            </w:r>
            <w:r w:rsidRPr="00926234">
              <w:rPr>
                <w:rFonts w:ascii="Times New Roman" w:hAnsi="Times New Roman" w:cs="Times New Roman"/>
                <w:i/>
              </w:rPr>
              <w:t>4</w:t>
            </w:r>
          </w:p>
        </w:tc>
        <w:tc>
          <w:tcPr>
            <w:tcW w:w="1793" w:type="dxa"/>
            <w:noWrap/>
            <w:hideMark/>
          </w:tcPr>
          <w:p w14:paraId="3FD67F9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552F7CD3" w14:textId="77777777" w:rsidTr="00635A9E">
        <w:trPr>
          <w:trHeight w:val="250"/>
        </w:trPr>
        <w:tc>
          <w:tcPr>
            <w:tcW w:w="2875" w:type="dxa"/>
            <w:noWrap/>
            <w:hideMark/>
          </w:tcPr>
          <w:p w14:paraId="4EC1FA97" w14:textId="7C052FB9" w:rsidR="00635A9E" w:rsidRPr="00926234" w:rsidRDefault="00635A9E" w:rsidP="005439E6">
            <w:pPr>
              <w:rPr>
                <w:rFonts w:ascii="Times New Roman" w:hAnsi="Times New Roman" w:cs="Times New Roman"/>
                <w:i/>
              </w:rPr>
            </w:pPr>
            <w:r w:rsidRPr="00926234">
              <w:rPr>
                <w:rFonts w:ascii="Times New Roman" w:hAnsi="Times New Roman" w:cs="Times New Roman"/>
                <w:i/>
              </w:rPr>
              <w:t>Itgb2l</w:t>
            </w:r>
          </w:p>
        </w:tc>
        <w:tc>
          <w:tcPr>
            <w:tcW w:w="1764" w:type="dxa"/>
            <w:noWrap/>
            <w:hideMark/>
          </w:tcPr>
          <w:p w14:paraId="02B750AB" w14:textId="46654972"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Ly6a (includes others)</w:t>
            </w:r>
          </w:p>
        </w:tc>
        <w:tc>
          <w:tcPr>
            <w:tcW w:w="1793" w:type="dxa"/>
            <w:noWrap/>
            <w:hideMark/>
          </w:tcPr>
          <w:p w14:paraId="52C11AD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1C7FFEE" w14:textId="77777777" w:rsidTr="00635A9E">
        <w:trPr>
          <w:trHeight w:val="250"/>
        </w:trPr>
        <w:tc>
          <w:tcPr>
            <w:tcW w:w="2875" w:type="dxa"/>
            <w:noWrap/>
            <w:hideMark/>
          </w:tcPr>
          <w:p w14:paraId="19D498E0" w14:textId="6C0F19EF" w:rsidR="00635A9E" w:rsidRPr="00926234" w:rsidRDefault="00635A9E" w:rsidP="005439E6">
            <w:pPr>
              <w:rPr>
                <w:rFonts w:ascii="Times New Roman" w:hAnsi="Times New Roman" w:cs="Times New Roman"/>
                <w:i/>
              </w:rPr>
            </w:pPr>
            <w:r w:rsidRPr="00926234">
              <w:rPr>
                <w:rFonts w:ascii="Times New Roman" w:hAnsi="Times New Roman" w:cs="Times New Roman"/>
                <w:i/>
              </w:rPr>
              <w:t>Nkx6-3</w:t>
            </w:r>
          </w:p>
        </w:tc>
        <w:tc>
          <w:tcPr>
            <w:tcW w:w="1764" w:type="dxa"/>
            <w:noWrap/>
            <w:hideMark/>
          </w:tcPr>
          <w:p w14:paraId="0BF98446" w14:textId="5EBDB0AF"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5C33329A" w:rsidR="00635A9E" w:rsidRPr="00926234" w:rsidRDefault="00635A9E" w:rsidP="005439E6">
            <w:pPr>
              <w:rPr>
                <w:rFonts w:ascii="Times New Roman" w:hAnsi="Times New Roman" w:cs="Times New Roman"/>
                <w:i/>
              </w:rPr>
            </w:pPr>
            <w:r w:rsidRPr="00926234">
              <w:rPr>
                <w:rFonts w:ascii="Times New Roman" w:hAnsi="Times New Roman" w:cs="Times New Roman"/>
                <w:i/>
              </w:rPr>
              <w:t>N</w:t>
            </w:r>
            <w:r w:rsidR="00195CB3">
              <w:rPr>
                <w:rFonts w:ascii="Times New Roman" w:hAnsi="Times New Roman" w:cs="Times New Roman"/>
                <w:i/>
              </w:rPr>
              <w:t>r</w:t>
            </w:r>
            <w:r w:rsidRPr="00926234">
              <w:rPr>
                <w:rFonts w:ascii="Times New Roman" w:hAnsi="Times New Roman" w:cs="Times New Roman"/>
                <w:i/>
              </w:rPr>
              <w:t>1</w:t>
            </w:r>
            <w:r w:rsidR="00195CB3">
              <w:rPr>
                <w:rFonts w:ascii="Times New Roman" w:hAnsi="Times New Roman" w:cs="Times New Roman"/>
                <w:i/>
              </w:rPr>
              <w:t>i</w:t>
            </w:r>
            <w:r w:rsidRPr="00926234">
              <w:rPr>
                <w:rFonts w:ascii="Times New Roman" w:hAnsi="Times New Roman" w:cs="Times New Roman"/>
                <w:i/>
              </w:rPr>
              <w:t>3</w:t>
            </w:r>
          </w:p>
        </w:tc>
        <w:tc>
          <w:tcPr>
            <w:tcW w:w="1793" w:type="dxa"/>
            <w:noWrap/>
            <w:hideMark/>
          </w:tcPr>
          <w:p w14:paraId="7BC5793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37A1EEE1" w14:textId="77777777" w:rsidTr="00635A9E">
        <w:trPr>
          <w:trHeight w:val="250"/>
        </w:trPr>
        <w:tc>
          <w:tcPr>
            <w:tcW w:w="2875" w:type="dxa"/>
            <w:noWrap/>
            <w:hideMark/>
          </w:tcPr>
          <w:p w14:paraId="50B23C47" w14:textId="2E64F869" w:rsidR="00635A9E" w:rsidRPr="00926234" w:rsidRDefault="00635A9E" w:rsidP="005439E6">
            <w:pPr>
              <w:rPr>
                <w:rFonts w:ascii="Times New Roman" w:hAnsi="Times New Roman" w:cs="Times New Roman"/>
                <w:i/>
              </w:rPr>
            </w:pPr>
            <w:r w:rsidRPr="00926234">
              <w:rPr>
                <w:rFonts w:ascii="Times New Roman" w:hAnsi="Times New Roman" w:cs="Times New Roman"/>
                <w:i/>
              </w:rPr>
              <w:t>W</w:t>
            </w:r>
            <w:r w:rsidR="00195CB3">
              <w:rPr>
                <w:rFonts w:ascii="Times New Roman" w:hAnsi="Times New Roman" w:cs="Times New Roman"/>
                <w:i/>
              </w:rPr>
              <w:t>scd</w:t>
            </w:r>
            <w:r w:rsidRPr="00926234">
              <w:rPr>
                <w:rFonts w:ascii="Times New Roman" w:hAnsi="Times New Roman" w:cs="Times New Roman"/>
                <w:i/>
              </w:rPr>
              <w:t>2</w:t>
            </w:r>
          </w:p>
        </w:tc>
        <w:tc>
          <w:tcPr>
            <w:tcW w:w="1764" w:type="dxa"/>
            <w:noWrap/>
            <w:hideMark/>
          </w:tcPr>
          <w:p w14:paraId="60BF626E" w14:textId="74A60208" w:rsidR="00635A9E" w:rsidRPr="003303C9" w:rsidRDefault="00635A9E"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5C1F7021"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ll</w:t>
            </w:r>
            <w:r w:rsidRPr="00926234">
              <w:rPr>
                <w:rFonts w:ascii="Times New Roman" w:hAnsi="Times New Roman" w:cs="Times New Roman"/>
                <w:i/>
              </w:rPr>
              <w:t>1</w:t>
            </w:r>
          </w:p>
        </w:tc>
        <w:tc>
          <w:tcPr>
            <w:tcW w:w="1793" w:type="dxa"/>
            <w:noWrap/>
            <w:hideMark/>
          </w:tcPr>
          <w:p w14:paraId="344AE0E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63E7E263" w14:textId="77777777" w:rsidTr="00635A9E">
        <w:trPr>
          <w:trHeight w:val="250"/>
        </w:trPr>
        <w:tc>
          <w:tcPr>
            <w:tcW w:w="2875" w:type="dxa"/>
            <w:noWrap/>
            <w:hideMark/>
          </w:tcPr>
          <w:p w14:paraId="5A561118" w14:textId="2E88FDC0" w:rsidR="00635A9E" w:rsidRPr="00926234" w:rsidRDefault="00635A9E" w:rsidP="005439E6">
            <w:pPr>
              <w:rPr>
                <w:rFonts w:ascii="Times New Roman" w:hAnsi="Times New Roman" w:cs="Times New Roman"/>
                <w:i/>
              </w:rPr>
            </w:pPr>
            <w:r w:rsidRPr="00926234">
              <w:rPr>
                <w:rFonts w:ascii="Times New Roman" w:hAnsi="Times New Roman" w:cs="Times New Roman"/>
                <w:i/>
              </w:rPr>
              <w:t>Dusp13</w:t>
            </w:r>
          </w:p>
        </w:tc>
        <w:tc>
          <w:tcPr>
            <w:tcW w:w="1764" w:type="dxa"/>
            <w:noWrap/>
            <w:hideMark/>
          </w:tcPr>
          <w:p w14:paraId="32DA9A04" w14:textId="14B58BBB"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7534C32" w14:textId="189B2DB5" w:rsidR="00635A9E" w:rsidRPr="00926234" w:rsidRDefault="00635A9E" w:rsidP="005439E6">
            <w:pPr>
              <w:rPr>
                <w:rFonts w:ascii="Times New Roman" w:hAnsi="Times New Roman" w:cs="Times New Roman"/>
                <w:i/>
              </w:rPr>
            </w:pPr>
            <w:r w:rsidRPr="00926234">
              <w:rPr>
                <w:rFonts w:ascii="Times New Roman" w:hAnsi="Times New Roman" w:cs="Times New Roman"/>
                <w:i/>
              </w:rPr>
              <w:t>U</w:t>
            </w:r>
            <w:r w:rsidR="00195CB3">
              <w:rPr>
                <w:rFonts w:ascii="Times New Roman" w:hAnsi="Times New Roman" w:cs="Times New Roman"/>
                <w:i/>
              </w:rPr>
              <w:t>be</w:t>
            </w:r>
            <w:r w:rsidRPr="00926234">
              <w:rPr>
                <w:rFonts w:ascii="Times New Roman" w:hAnsi="Times New Roman" w:cs="Times New Roman"/>
                <w:i/>
              </w:rPr>
              <w:t>2</w:t>
            </w:r>
            <w:r w:rsidR="00195CB3">
              <w:rPr>
                <w:rFonts w:ascii="Times New Roman" w:hAnsi="Times New Roman" w:cs="Times New Roman"/>
                <w:i/>
              </w:rPr>
              <w:t>ql</w:t>
            </w:r>
            <w:r w:rsidRPr="00926234">
              <w:rPr>
                <w:rFonts w:ascii="Times New Roman" w:hAnsi="Times New Roman" w:cs="Times New Roman"/>
                <w:i/>
              </w:rPr>
              <w:t>1</w:t>
            </w:r>
          </w:p>
        </w:tc>
        <w:tc>
          <w:tcPr>
            <w:tcW w:w="1793" w:type="dxa"/>
            <w:noWrap/>
            <w:hideMark/>
          </w:tcPr>
          <w:p w14:paraId="219ECB3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-3.586</w:t>
            </w:r>
          </w:p>
        </w:tc>
      </w:tr>
      <w:tr w:rsidR="00635A9E" w:rsidRPr="003303C9" w14:paraId="1F065852" w14:textId="77777777" w:rsidTr="00635A9E">
        <w:trPr>
          <w:trHeight w:val="250"/>
        </w:trPr>
        <w:tc>
          <w:tcPr>
            <w:tcW w:w="2875" w:type="dxa"/>
            <w:noWrap/>
            <w:hideMark/>
          </w:tcPr>
          <w:p w14:paraId="51E4DA23" w14:textId="051C339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Rorc</w:t>
            </w:r>
            <w:proofErr w:type="spellEnd"/>
          </w:p>
        </w:tc>
        <w:tc>
          <w:tcPr>
            <w:tcW w:w="1764" w:type="dxa"/>
            <w:noWrap/>
            <w:hideMark/>
          </w:tcPr>
          <w:p w14:paraId="53915950" w14:textId="10898A3F" w:rsidR="00635A9E" w:rsidRPr="003303C9" w:rsidRDefault="00635A9E"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4362AD7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ad</w:t>
            </w:r>
            <w:proofErr w:type="spellEnd"/>
            <w:r w:rsidRPr="00926234">
              <w:rPr>
                <w:rFonts w:ascii="Times New Roman" w:hAnsi="Times New Roman" w:cs="Times New Roman"/>
                <w:i/>
              </w:rPr>
              <w:t>+</w:t>
            </w:r>
          </w:p>
        </w:tc>
        <w:tc>
          <w:tcPr>
            <w:tcW w:w="1793" w:type="dxa"/>
            <w:noWrap/>
            <w:hideMark/>
          </w:tcPr>
          <w:p w14:paraId="791468D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-3.481</w:t>
            </w:r>
          </w:p>
        </w:tc>
      </w:tr>
      <w:tr w:rsidR="00635A9E" w:rsidRPr="003303C9" w14:paraId="76CE2544" w14:textId="77777777" w:rsidTr="00635A9E">
        <w:trPr>
          <w:trHeight w:val="250"/>
        </w:trPr>
        <w:tc>
          <w:tcPr>
            <w:tcW w:w="2875" w:type="dxa"/>
            <w:noWrap/>
            <w:hideMark/>
          </w:tcPr>
          <w:p w14:paraId="51770A65" w14:textId="36942405" w:rsidR="00635A9E" w:rsidRPr="00926234" w:rsidRDefault="00635A9E" w:rsidP="005439E6">
            <w:pPr>
              <w:rPr>
                <w:rFonts w:ascii="Times New Roman" w:hAnsi="Times New Roman" w:cs="Times New Roman"/>
                <w:i/>
              </w:rPr>
            </w:pPr>
            <w:r w:rsidRPr="00926234">
              <w:rPr>
                <w:rFonts w:ascii="Times New Roman" w:hAnsi="Times New Roman" w:cs="Times New Roman"/>
                <w:i/>
              </w:rPr>
              <w:t>Gm4432</w:t>
            </w:r>
          </w:p>
        </w:tc>
        <w:tc>
          <w:tcPr>
            <w:tcW w:w="1764" w:type="dxa"/>
            <w:noWrap/>
            <w:hideMark/>
          </w:tcPr>
          <w:p w14:paraId="5ED69EE7" w14:textId="0915732E" w:rsidR="00635A9E" w:rsidRPr="003303C9" w:rsidRDefault="00635A9E"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6A9AF86E" w14:textId="10B733D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ccdc</w:t>
            </w:r>
            <w:r w:rsidRPr="00926234">
              <w:rPr>
                <w:rFonts w:ascii="Times New Roman" w:hAnsi="Times New Roman" w:cs="Times New Roman"/>
                <w:i/>
              </w:rPr>
              <w:t>160</w:t>
            </w:r>
          </w:p>
        </w:tc>
        <w:tc>
          <w:tcPr>
            <w:tcW w:w="1793" w:type="dxa"/>
            <w:noWrap/>
            <w:hideMark/>
          </w:tcPr>
          <w:p w14:paraId="56397F1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-3.46</w:t>
            </w:r>
          </w:p>
        </w:tc>
      </w:tr>
      <w:tr w:rsidR="00635A9E" w:rsidRPr="003303C9" w14:paraId="37E574C3" w14:textId="77777777" w:rsidTr="00635A9E">
        <w:trPr>
          <w:trHeight w:val="250"/>
        </w:trPr>
        <w:tc>
          <w:tcPr>
            <w:tcW w:w="2875" w:type="dxa"/>
            <w:noWrap/>
            <w:hideMark/>
          </w:tcPr>
          <w:p w14:paraId="5D78A893" w14:textId="70106F86"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R</w:t>
            </w:r>
            <w:r w:rsidR="00195CB3">
              <w:rPr>
                <w:rFonts w:ascii="Times New Roman" w:hAnsi="Times New Roman" w:cs="Times New Roman"/>
                <w:i/>
              </w:rPr>
              <w:t>apsn</w:t>
            </w:r>
            <w:proofErr w:type="spellEnd"/>
          </w:p>
        </w:tc>
        <w:tc>
          <w:tcPr>
            <w:tcW w:w="1764" w:type="dxa"/>
            <w:noWrap/>
            <w:hideMark/>
          </w:tcPr>
          <w:p w14:paraId="78E7E771" w14:textId="4CF98F77" w:rsidR="00635A9E" w:rsidRPr="003303C9" w:rsidRDefault="00635A9E"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73A6C44C" w14:textId="3B8A5FDE"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li</w:t>
            </w:r>
            <w:r w:rsidRPr="00926234">
              <w:rPr>
                <w:rFonts w:ascii="Times New Roman" w:hAnsi="Times New Roman" w:cs="Times New Roman"/>
                <w:i/>
              </w:rPr>
              <w:t>2</w:t>
            </w:r>
          </w:p>
        </w:tc>
        <w:tc>
          <w:tcPr>
            <w:tcW w:w="1793" w:type="dxa"/>
            <w:noWrap/>
            <w:hideMark/>
          </w:tcPr>
          <w:p w14:paraId="5FC5875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215F6660" w14:textId="77777777" w:rsidTr="00635A9E">
        <w:trPr>
          <w:trHeight w:val="250"/>
        </w:trPr>
        <w:tc>
          <w:tcPr>
            <w:tcW w:w="2875" w:type="dxa"/>
            <w:noWrap/>
            <w:hideMark/>
          </w:tcPr>
          <w:p w14:paraId="78BD2F1C" w14:textId="0127ABC8"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hrm</w:t>
            </w:r>
            <w:r w:rsidRPr="00926234">
              <w:rPr>
                <w:rFonts w:ascii="Times New Roman" w:hAnsi="Times New Roman" w:cs="Times New Roman"/>
                <w:i/>
              </w:rPr>
              <w:t>1</w:t>
            </w:r>
          </w:p>
        </w:tc>
        <w:tc>
          <w:tcPr>
            <w:tcW w:w="1764" w:type="dxa"/>
            <w:noWrap/>
            <w:hideMark/>
          </w:tcPr>
          <w:p w14:paraId="0CC52FF3" w14:textId="4A41814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3CD2A9D"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mir-761</w:t>
            </w:r>
          </w:p>
        </w:tc>
        <w:tc>
          <w:tcPr>
            <w:tcW w:w="1793" w:type="dxa"/>
            <w:noWrap/>
            <w:hideMark/>
          </w:tcPr>
          <w:p w14:paraId="70E8786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-3.323</w:t>
            </w:r>
          </w:p>
        </w:tc>
      </w:tr>
      <w:tr w:rsidR="00635A9E" w:rsidRPr="003303C9" w14:paraId="40EC2FEA" w14:textId="77777777" w:rsidTr="00635A9E">
        <w:trPr>
          <w:trHeight w:val="250"/>
        </w:trPr>
        <w:tc>
          <w:tcPr>
            <w:tcW w:w="2875" w:type="dxa"/>
            <w:noWrap/>
            <w:hideMark/>
          </w:tcPr>
          <w:p w14:paraId="63E746D1" w14:textId="5A3C9D48" w:rsidR="00635A9E" w:rsidRPr="00926234" w:rsidRDefault="00635A9E" w:rsidP="005439E6">
            <w:pPr>
              <w:rPr>
                <w:rFonts w:ascii="Times New Roman" w:hAnsi="Times New Roman" w:cs="Times New Roman"/>
                <w:i/>
              </w:rPr>
            </w:pPr>
            <w:r w:rsidRPr="00926234">
              <w:rPr>
                <w:rFonts w:ascii="Times New Roman" w:hAnsi="Times New Roman" w:cs="Times New Roman"/>
                <w:i/>
              </w:rPr>
              <w:t>D</w:t>
            </w:r>
            <w:r w:rsidR="00195CB3">
              <w:rPr>
                <w:rFonts w:ascii="Times New Roman" w:hAnsi="Times New Roman" w:cs="Times New Roman"/>
                <w:i/>
              </w:rPr>
              <w:t>pf</w:t>
            </w:r>
            <w:r w:rsidRPr="00926234">
              <w:rPr>
                <w:rFonts w:ascii="Times New Roman" w:hAnsi="Times New Roman" w:cs="Times New Roman"/>
                <w:i/>
              </w:rPr>
              <w:t>3</w:t>
            </w:r>
          </w:p>
        </w:tc>
        <w:tc>
          <w:tcPr>
            <w:tcW w:w="1764" w:type="dxa"/>
            <w:noWrap/>
            <w:hideMark/>
          </w:tcPr>
          <w:p w14:paraId="3A94A6E1" w14:textId="3ED720B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153DB094"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O</w:t>
            </w:r>
            <w:r w:rsidR="00195CB3">
              <w:rPr>
                <w:rFonts w:ascii="Times New Roman" w:hAnsi="Times New Roman" w:cs="Times New Roman"/>
                <w:i/>
              </w:rPr>
              <w:t>bscn</w:t>
            </w:r>
            <w:proofErr w:type="spellEnd"/>
          </w:p>
        </w:tc>
        <w:tc>
          <w:tcPr>
            <w:tcW w:w="1793" w:type="dxa"/>
            <w:noWrap/>
            <w:hideMark/>
          </w:tcPr>
          <w:p w14:paraId="79655EA1"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0685A68E" w14:textId="77777777" w:rsidTr="00635A9E">
        <w:trPr>
          <w:trHeight w:val="250"/>
        </w:trPr>
        <w:tc>
          <w:tcPr>
            <w:tcW w:w="2875" w:type="dxa"/>
            <w:noWrap/>
            <w:hideMark/>
          </w:tcPr>
          <w:p w14:paraId="3FF6ED5D" w14:textId="7D948CB9"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ja</w:t>
            </w:r>
            <w:r w:rsidRPr="00926234">
              <w:rPr>
                <w:rFonts w:ascii="Times New Roman" w:hAnsi="Times New Roman" w:cs="Times New Roman"/>
                <w:i/>
              </w:rPr>
              <w:t>4</w:t>
            </w:r>
          </w:p>
        </w:tc>
        <w:tc>
          <w:tcPr>
            <w:tcW w:w="1764" w:type="dxa"/>
            <w:noWrap/>
            <w:hideMark/>
          </w:tcPr>
          <w:p w14:paraId="7EFCDBF4" w14:textId="11D98F98"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5D0E0013"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la</w:t>
            </w:r>
            <w:r w:rsidRPr="00926234">
              <w:rPr>
                <w:rFonts w:ascii="Times New Roman" w:hAnsi="Times New Roman" w:cs="Times New Roman"/>
                <w:i/>
              </w:rPr>
              <w:t>2</w:t>
            </w:r>
            <w:r w:rsidR="00195CB3">
              <w:rPr>
                <w:rFonts w:ascii="Times New Roman" w:hAnsi="Times New Roman" w:cs="Times New Roman"/>
                <w:i/>
              </w:rPr>
              <w:t>r</w:t>
            </w:r>
            <w:r w:rsidRPr="00926234">
              <w:rPr>
                <w:rFonts w:ascii="Times New Roman" w:hAnsi="Times New Roman" w:cs="Times New Roman"/>
                <w:i/>
              </w:rPr>
              <w:t>1</w:t>
            </w:r>
          </w:p>
        </w:tc>
        <w:tc>
          <w:tcPr>
            <w:tcW w:w="1793" w:type="dxa"/>
            <w:noWrap/>
            <w:hideMark/>
          </w:tcPr>
          <w:p w14:paraId="1C97CC4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56B52732" w14:textId="77777777" w:rsidTr="00635A9E">
        <w:trPr>
          <w:trHeight w:val="250"/>
        </w:trPr>
        <w:tc>
          <w:tcPr>
            <w:tcW w:w="2875" w:type="dxa"/>
            <w:noWrap/>
            <w:hideMark/>
          </w:tcPr>
          <w:p w14:paraId="50533D5F" w14:textId="1E7654C1" w:rsidR="00635A9E" w:rsidRPr="00926234" w:rsidRDefault="00635A9E" w:rsidP="005439E6">
            <w:pPr>
              <w:rPr>
                <w:rFonts w:ascii="Times New Roman" w:hAnsi="Times New Roman" w:cs="Times New Roman"/>
                <w:i/>
              </w:rPr>
            </w:pPr>
            <w:r w:rsidRPr="00926234">
              <w:rPr>
                <w:rFonts w:ascii="Times New Roman" w:hAnsi="Times New Roman" w:cs="Times New Roman"/>
                <w:i/>
              </w:rPr>
              <w:t>M</w:t>
            </w:r>
            <w:r w:rsidR="00195CB3">
              <w:rPr>
                <w:rFonts w:ascii="Times New Roman" w:hAnsi="Times New Roman" w:cs="Times New Roman"/>
                <w:i/>
              </w:rPr>
              <w:t>esp</w:t>
            </w:r>
            <w:r w:rsidRPr="00926234">
              <w:rPr>
                <w:rFonts w:ascii="Times New Roman" w:hAnsi="Times New Roman" w:cs="Times New Roman"/>
                <w:i/>
              </w:rPr>
              <w:t>2</w:t>
            </w:r>
          </w:p>
        </w:tc>
        <w:tc>
          <w:tcPr>
            <w:tcW w:w="1764" w:type="dxa"/>
            <w:noWrap/>
            <w:hideMark/>
          </w:tcPr>
          <w:p w14:paraId="246650A9" w14:textId="43886B3F"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616A7EBB"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csd</w:t>
            </w:r>
            <w:r w:rsidRPr="00926234">
              <w:rPr>
                <w:rFonts w:ascii="Times New Roman" w:hAnsi="Times New Roman" w:cs="Times New Roman"/>
                <w:i/>
              </w:rPr>
              <w:t>1</w:t>
            </w:r>
          </w:p>
        </w:tc>
        <w:tc>
          <w:tcPr>
            <w:tcW w:w="1793" w:type="dxa"/>
            <w:noWrap/>
            <w:hideMark/>
          </w:tcPr>
          <w:p w14:paraId="6E914947"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-3.171</w:t>
            </w:r>
          </w:p>
        </w:tc>
      </w:tr>
      <w:tr w:rsidR="00635A9E" w:rsidRPr="003303C9" w14:paraId="6317929F" w14:textId="77777777" w:rsidTr="00635A9E">
        <w:trPr>
          <w:trHeight w:val="250"/>
        </w:trPr>
        <w:tc>
          <w:tcPr>
            <w:tcW w:w="2875" w:type="dxa"/>
            <w:noWrap/>
            <w:hideMark/>
          </w:tcPr>
          <w:p w14:paraId="7EAD937C" w14:textId="55414041" w:rsidR="00635A9E" w:rsidRPr="00926234" w:rsidRDefault="00635A9E" w:rsidP="005439E6">
            <w:pPr>
              <w:rPr>
                <w:rFonts w:ascii="Times New Roman" w:hAnsi="Times New Roman" w:cs="Times New Roman"/>
                <w:i/>
              </w:rPr>
            </w:pPr>
            <w:r w:rsidRPr="00926234">
              <w:rPr>
                <w:rFonts w:ascii="Times New Roman" w:hAnsi="Times New Roman" w:cs="Times New Roman"/>
                <w:i/>
              </w:rPr>
              <w:t>Mir1191</w:t>
            </w:r>
          </w:p>
        </w:tc>
        <w:tc>
          <w:tcPr>
            <w:tcW w:w="1764" w:type="dxa"/>
            <w:noWrap/>
            <w:hideMark/>
          </w:tcPr>
          <w:p w14:paraId="63FFF295" w14:textId="2D659EB4"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27F9EC04" w:rsidR="00635A9E" w:rsidRPr="00926234" w:rsidRDefault="00635A9E" w:rsidP="005439E6">
            <w:pPr>
              <w:rPr>
                <w:rFonts w:ascii="Times New Roman" w:hAnsi="Times New Roman" w:cs="Times New Roman"/>
                <w:i/>
              </w:rPr>
            </w:pPr>
            <w:r w:rsidRPr="00926234">
              <w:rPr>
                <w:rFonts w:ascii="Times New Roman" w:hAnsi="Times New Roman" w:cs="Times New Roman"/>
                <w:i/>
              </w:rPr>
              <w:t>3830432H09</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39573E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213A7C6A" w14:textId="77777777" w:rsidTr="00635A9E">
        <w:trPr>
          <w:trHeight w:val="250"/>
        </w:trPr>
        <w:tc>
          <w:tcPr>
            <w:tcW w:w="2875" w:type="dxa"/>
            <w:noWrap/>
            <w:hideMark/>
          </w:tcPr>
          <w:p w14:paraId="1A60D87F" w14:textId="637F2A39"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M</w:t>
            </w:r>
            <w:r w:rsidR="00195CB3">
              <w:rPr>
                <w:rFonts w:ascii="Times New Roman" w:hAnsi="Times New Roman" w:cs="Times New Roman"/>
                <w:i/>
              </w:rPr>
              <w:t>pz</w:t>
            </w:r>
            <w:proofErr w:type="spellEnd"/>
          </w:p>
        </w:tc>
        <w:tc>
          <w:tcPr>
            <w:tcW w:w="1764" w:type="dxa"/>
            <w:noWrap/>
            <w:hideMark/>
          </w:tcPr>
          <w:p w14:paraId="105E47D9" w14:textId="394FD4A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0CE00F71" w:rsidR="00635A9E" w:rsidRPr="00926234" w:rsidRDefault="00635A9E" w:rsidP="005439E6">
            <w:pPr>
              <w:rPr>
                <w:rFonts w:ascii="Times New Roman" w:hAnsi="Times New Roman" w:cs="Times New Roman"/>
                <w:i/>
              </w:rPr>
            </w:pPr>
            <w:r w:rsidRPr="00926234">
              <w:rPr>
                <w:rFonts w:ascii="Times New Roman" w:hAnsi="Times New Roman" w:cs="Times New Roman"/>
                <w:i/>
              </w:rPr>
              <w:t>A630001</w:t>
            </w:r>
            <w:r w:rsidR="00195CB3">
              <w:rPr>
                <w:rFonts w:ascii="Times New Roman" w:hAnsi="Times New Roman" w:cs="Times New Roman"/>
                <w:i/>
              </w:rPr>
              <w:t>g</w:t>
            </w:r>
            <w:r w:rsidRPr="00926234">
              <w:rPr>
                <w:rFonts w:ascii="Times New Roman" w:hAnsi="Times New Roman" w:cs="Times New Roman"/>
                <w:i/>
              </w:rPr>
              <w:t>21</w:t>
            </w:r>
            <w:r w:rsidR="00195CB3">
              <w:rPr>
                <w:rFonts w:ascii="Times New Roman" w:hAnsi="Times New Roman" w:cs="Times New Roman"/>
                <w:i/>
              </w:rPr>
              <w:t>r</w:t>
            </w:r>
            <w:r w:rsidRPr="00926234">
              <w:rPr>
                <w:rFonts w:ascii="Times New Roman" w:hAnsi="Times New Roman" w:cs="Times New Roman"/>
                <w:i/>
              </w:rPr>
              <w:t>ik</w:t>
            </w:r>
          </w:p>
        </w:tc>
        <w:tc>
          <w:tcPr>
            <w:tcW w:w="1793" w:type="dxa"/>
            <w:noWrap/>
            <w:hideMark/>
          </w:tcPr>
          <w:p w14:paraId="1D4CAAA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5B651D3B" w14:textId="77777777" w:rsidTr="00635A9E">
        <w:trPr>
          <w:trHeight w:val="250"/>
        </w:trPr>
        <w:tc>
          <w:tcPr>
            <w:tcW w:w="2875" w:type="dxa"/>
            <w:noWrap/>
            <w:hideMark/>
          </w:tcPr>
          <w:p w14:paraId="5BC3C280" w14:textId="36862CC0"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N</w:t>
            </w:r>
            <w:r w:rsidR="00195CB3">
              <w:rPr>
                <w:rFonts w:ascii="Times New Roman" w:hAnsi="Times New Roman" w:cs="Times New Roman"/>
                <w:i/>
              </w:rPr>
              <w:t>alcn</w:t>
            </w:r>
            <w:proofErr w:type="spellEnd"/>
          </w:p>
        </w:tc>
        <w:tc>
          <w:tcPr>
            <w:tcW w:w="1764" w:type="dxa"/>
            <w:noWrap/>
            <w:hideMark/>
          </w:tcPr>
          <w:p w14:paraId="00099A18" w14:textId="4898608A"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Snord19</w:t>
            </w:r>
          </w:p>
        </w:tc>
        <w:tc>
          <w:tcPr>
            <w:tcW w:w="1793" w:type="dxa"/>
            <w:noWrap/>
            <w:hideMark/>
          </w:tcPr>
          <w:p w14:paraId="61A03D8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-3.001</w:t>
            </w:r>
          </w:p>
        </w:tc>
      </w:tr>
      <w:tr w:rsidR="00635A9E" w:rsidRPr="003303C9" w14:paraId="076B9EE9" w14:textId="77777777" w:rsidTr="00635A9E">
        <w:trPr>
          <w:trHeight w:val="250"/>
        </w:trPr>
        <w:tc>
          <w:tcPr>
            <w:tcW w:w="2875" w:type="dxa"/>
            <w:noWrap/>
            <w:hideMark/>
          </w:tcPr>
          <w:p w14:paraId="511F491C" w14:textId="2CD23963"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23</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844877F" w14:textId="450DA21E"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6566CFDD"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I</w:t>
            </w:r>
            <w:r w:rsidR="00195CB3">
              <w:rPr>
                <w:rFonts w:ascii="Times New Roman" w:hAnsi="Times New Roman" w:cs="Times New Roman"/>
                <w:i/>
              </w:rPr>
              <w:t>nmt</w:t>
            </w:r>
            <w:proofErr w:type="spellEnd"/>
          </w:p>
        </w:tc>
        <w:tc>
          <w:tcPr>
            <w:tcW w:w="1793" w:type="dxa"/>
            <w:noWrap/>
            <w:hideMark/>
          </w:tcPr>
          <w:p w14:paraId="2E08171E"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-2.971</w:t>
            </w:r>
          </w:p>
        </w:tc>
      </w:tr>
      <w:tr w:rsidR="00635A9E" w:rsidRPr="003303C9" w14:paraId="5C797EFC" w14:textId="77777777" w:rsidTr="00635A9E">
        <w:trPr>
          <w:trHeight w:val="250"/>
        </w:trPr>
        <w:tc>
          <w:tcPr>
            <w:tcW w:w="2875" w:type="dxa"/>
            <w:noWrap/>
            <w:hideMark/>
          </w:tcPr>
          <w:p w14:paraId="46BC0F49" w14:textId="12BE9C15" w:rsidR="00635A9E" w:rsidRPr="00926234" w:rsidRDefault="00635A9E" w:rsidP="005439E6">
            <w:pPr>
              <w:rPr>
                <w:rFonts w:ascii="Times New Roman" w:hAnsi="Times New Roman" w:cs="Times New Roman"/>
                <w:i/>
              </w:rPr>
            </w:pPr>
            <w:r w:rsidRPr="00926234">
              <w:rPr>
                <w:rFonts w:ascii="Times New Roman" w:hAnsi="Times New Roman" w:cs="Times New Roman"/>
                <w:i/>
              </w:rPr>
              <w:t>S</w:t>
            </w:r>
            <w:r w:rsidR="00195CB3">
              <w:rPr>
                <w:rFonts w:ascii="Times New Roman" w:hAnsi="Times New Roman" w:cs="Times New Roman"/>
                <w:i/>
              </w:rPr>
              <w:t>lc</w:t>
            </w:r>
            <w:r w:rsidRPr="00926234">
              <w:rPr>
                <w:rFonts w:ascii="Times New Roman" w:hAnsi="Times New Roman" w:cs="Times New Roman"/>
                <w:i/>
              </w:rPr>
              <w:t>4</w:t>
            </w:r>
            <w:r w:rsidR="00195CB3">
              <w:rPr>
                <w:rFonts w:ascii="Times New Roman" w:hAnsi="Times New Roman" w:cs="Times New Roman"/>
                <w:i/>
              </w:rPr>
              <w:t>a</w:t>
            </w:r>
            <w:r w:rsidRPr="00926234">
              <w:rPr>
                <w:rFonts w:ascii="Times New Roman" w:hAnsi="Times New Roman" w:cs="Times New Roman"/>
                <w:i/>
              </w:rPr>
              <w:t>5</w:t>
            </w:r>
          </w:p>
        </w:tc>
        <w:tc>
          <w:tcPr>
            <w:tcW w:w="1764" w:type="dxa"/>
            <w:noWrap/>
            <w:hideMark/>
          </w:tcPr>
          <w:p w14:paraId="37A337AA" w14:textId="3F9F6CA6"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029CFE2E" w:rsidR="00635A9E" w:rsidRPr="00926234" w:rsidRDefault="00635A9E" w:rsidP="005439E6">
            <w:pPr>
              <w:rPr>
                <w:rFonts w:ascii="Times New Roman" w:hAnsi="Times New Roman" w:cs="Times New Roman"/>
                <w:i/>
              </w:rPr>
            </w:pPr>
            <w:r w:rsidRPr="00926234">
              <w:rPr>
                <w:rFonts w:ascii="Times New Roman" w:hAnsi="Times New Roman" w:cs="Times New Roman"/>
                <w:i/>
              </w:rPr>
              <w:t>C</w:t>
            </w:r>
            <w:r w:rsidR="00195CB3">
              <w:rPr>
                <w:rFonts w:ascii="Times New Roman" w:hAnsi="Times New Roman" w:cs="Times New Roman"/>
                <w:i/>
              </w:rPr>
              <w:t>cl</w:t>
            </w:r>
            <w:r w:rsidRPr="00926234">
              <w:rPr>
                <w:rFonts w:ascii="Times New Roman" w:hAnsi="Times New Roman" w:cs="Times New Roman"/>
                <w:i/>
              </w:rPr>
              <w:t>5</w:t>
            </w:r>
          </w:p>
        </w:tc>
        <w:tc>
          <w:tcPr>
            <w:tcW w:w="1793" w:type="dxa"/>
            <w:noWrap/>
            <w:hideMark/>
          </w:tcPr>
          <w:p w14:paraId="6009366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64E1C2A6" w14:textId="77777777" w:rsidTr="00635A9E">
        <w:trPr>
          <w:trHeight w:val="250"/>
        </w:trPr>
        <w:tc>
          <w:tcPr>
            <w:tcW w:w="2875" w:type="dxa"/>
            <w:noWrap/>
            <w:hideMark/>
          </w:tcPr>
          <w:p w14:paraId="3C097AC4" w14:textId="495F5CBD" w:rsidR="00635A9E" w:rsidRPr="00926234" w:rsidRDefault="00635A9E" w:rsidP="005439E6">
            <w:pPr>
              <w:rPr>
                <w:rFonts w:ascii="Times New Roman" w:hAnsi="Times New Roman" w:cs="Times New Roman"/>
                <w:i/>
              </w:rPr>
            </w:pPr>
            <w:r w:rsidRPr="00926234">
              <w:rPr>
                <w:rFonts w:ascii="Times New Roman" w:hAnsi="Times New Roman" w:cs="Times New Roman"/>
                <w:i/>
              </w:rPr>
              <w:t>Snora43</w:t>
            </w:r>
          </w:p>
        </w:tc>
        <w:tc>
          <w:tcPr>
            <w:tcW w:w="1764" w:type="dxa"/>
            <w:noWrap/>
            <w:hideMark/>
          </w:tcPr>
          <w:p w14:paraId="52B77649" w14:textId="3BEF7D9B"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120AE5BF"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istih2bi</w:t>
            </w:r>
          </w:p>
        </w:tc>
        <w:tc>
          <w:tcPr>
            <w:tcW w:w="1793" w:type="dxa"/>
            <w:noWrap/>
            <w:hideMark/>
          </w:tcPr>
          <w:p w14:paraId="6B9C43CB"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26B9AFB7" w14:textId="77777777" w:rsidTr="00635A9E">
        <w:trPr>
          <w:trHeight w:val="250"/>
        </w:trPr>
        <w:tc>
          <w:tcPr>
            <w:tcW w:w="2875" w:type="dxa"/>
            <w:noWrap/>
            <w:hideMark/>
          </w:tcPr>
          <w:p w14:paraId="43F5368B" w14:textId="6D0C599C"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ssk</w:t>
            </w:r>
            <w:r w:rsidRPr="00926234">
              <w:rPr>
                <w:rFonts w:ascii="Times New Roman" w:hAnsi="Times New Roman" w:cs="Times New Roman"/>
                <w:i/>
              </w:rPr>
              <w:t>2</w:t>
            </w:r>
          </w:p>
        </w:tc>
        <w:tc>
          <w:tcPr>
            <w:tcW w:w="1764" w:type="dxa"/>
            <w:noWrap/>
            <w:hideMark/>
          </w:tcPr>
          <w:p w14:paraId="313A3CFA" w14:textId="0E76E941"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6EE69C9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hf24</w:t>
            </w:r>
          </w:p>
        </w:tc>
        <w:tc>
          <w:tcPr>
            <w:tcW w:w="1793" w:type="dxa"/>
            <w:noWrap/>
            <w:hideMark/>
          </w:tcPr>
          <w:p w14:paraId="5ABD2EC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-2.808</w:t>
            </w:r>
          </w:p>
        </w:tc>
      </w:tr>
      <w:tr w:rsidR="00635A9E" w:rsidRPr="003303C9" w14:paraId="059F5209" w14:textId="77777777" w:rsidTr="00635A9E">
        <w:trPr>
          <w:trHeight w:val="250"/>
        </w:trPr>
        <w:tc>
          <w:tcPr>
            <w:tcW w:w="2875" w:type="dxa"/>
            <w:noWrap/>
            <w:hideMark/>
          </w:tcPr>
          <w:p w14:paraId="3C96C444" w14:textId="7D8B4C78" w:rsidR="00635A9E" w:rsidRPr="00926234" w:rsidRDefault="00195CB3" w:rsidP="005439E6">
            <w:pPr>
              <w:rPr>
                <w:rFonts w:ascii="Times New Roman" w:hAnsi="Times New Roman" w:cs="Times New Roman"/>
                <w:i/>
              </w:rPr>
            </w:pPr>
            <w:r>
              <w:rPr>
                <w:rFonts w:ascii="Times New Roman" w:hAnsi="Times New Roman" w:cs="Times New Roman"/>
                <w:i/>
              </w:rPr>
              <w:t>W</w:t>
            </w:r>
            <w:r w:rsidR="00635A9E" w:rsidRPr="00926234">
              <w:rPr>
                <w:rFonts w:ascii="Times New Roman" w:hAnsi="Times New Roman" w:cs="Times New Roman"/>
                <w:i/>
              </w:rPr>
              <w:t>fdc3</w:t>
            </w:r>
          </w:p>
        </w:tc>
        <w:tc>
          <w:tcPr>
            <w:tcW w:w="1764" w:type="dxa"/>
            <w:noWrap/>
            <w:hideMark/>
          </w:tcPr>
          <w:p w14:paraId="7EF434CC" w14:textId="1EF3B365" w:rsidR="00635A9E" w:rsidRPr="003303C9" w:rsidRDefault="00635A9E"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1FFEC3F"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gt</w:t>
            </w:r>
            <w:proofErr w:type="spellEnd"/>
          </w:p>
        </w:tc>
        <w:tc>
          <w:tcPr>
            <w:tcW w:w="1793" w:type="dxa"/>
            <w:noWrap/>
            <w:hideMark/>
          </w:tcPr>
          <w:p w14:paraId="36B9813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-2.645</w:t>
            </w:r>
          </w:p>
        </w:tc>
      </w:tr>
      <w:tr w:rsidR="00635A9E" w:rsidRPr="003303C9" w14:paraId="56F7F308" w14:textId="77777777" w:rsidTr="00635A9E">
        <w:trPr>
          <w:trHeight w:val="250"/>
        </w:trPr>
        <w:tc>
          <w:tcPr>
            <w:tcW w:w="2875" w:type="dxa"/>
            <w:noWrap/>
            <w:hideMark/>
          </w:tcPr>
          <w:p w14:paraId="4C1ACD14" w14:textId="5F8E9CF5" w:rsidR="00635A9E" w:rsidRPr="00926234" w:rsidRDefault="00635A9E" w:rsidP="005439E6">
            <w:pPr>
              <w:rPr>
                <w:rFonts w:ascii="Times New Roman" w:hAnsi="Times New Roman" w:cs="Times New Roman"/>
                <w:i/>
              </w:rPr>
            </w:pPr>
            <w:r w:rsidRPr="00926234">
              <w:rPr>
                <w:rFonts w:ascii="Times New Roman" w:hAnsi="Times New Roman" w:cs="Times New Roman"/>
                <w:i/>
              </w:rPr>
              <w:t>Snora23</w:t>
            </w:r>
          </w:p>
        </w:tc>
        <w:tc>
          <w:tcPr>
            <w:tcW w:w="1764" w:type="dxa"/>
            <w:noWrap/>
            <w:hideMark/>
          </w:tcPr>
          <w:p w14:paraId="3B3A5FBE" w14:textId="0F8FCFA8"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4977CFF1" w14:textId="2C515E7D" w:rsidR="00635A9E" w:rsidRPr="00926234" w:rsidRDefault="00635A9E" w:rsidP="005439E6">
            <w:pPr>
              <w:rPr>
                <w:rFonts w:ascii="Times New Roman" w:hAnsi="Times New Roman" w:cs="Times New Roman"/>
                <w:i/>
              </w:rPr>
            </w:pPr>
            <w:r w:rsidRPr="00926234">
              <w:rPr>
                <w:rFonts w:ascii="Times New Roman" w:hAnsi="Times New Roman" w:cs="Times New Roman"/>
                <w:i/>
              </w:rPr>
              <w:t>F</w:t>
            </w:r>
            <w:r w:rsidR="00195CB3">
              <w:rPr>
                <w:rFonts w:ascii="Times New Roman" w:hAnsi="Times New Roman" w:cs="Times New Roman"/>
                <w:i/>
              </w:rPr>
              <w:t>ermt</w:t>
            </w:r>
            <w:r w:rsidRPr="00926234">
              <w:rPr>
                <w:rFonts w:ascii="Times New Roman" w:hAnsi="Times New Roman" w:cs="Times New Roman"/>
                <w:i/>
              </w:rPr>
              <w:t>1</w:t>
            </w:r>
          </w:p>
        </w:tc>
        <w:tc>
          <w:tcPr>
            <w:tcW w:w="1793" w:type="dxa"/>
            <w:noWrap/>
            <w:hideMark/>
          </w:tcPr>
          <w:p w14:paraId="14713B2D"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726CAC3" w14:textId="77777777" w:rsidTr="00635A9E">
        <w:trPr>
          <w:trHeight w:val="250"/>
        </w:trPr>
        <w:tc>
          <w:tcPr>
            <w:tcW w:w="2875" w:type="dxa"/>
            <w:noWrap/>
            <w:hideMark/>
          </w:tcPr>
          <w:p w14:paraId="013350E7" w14:textId="6B177F63"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fr</w:t>
            </w:r>
            <w:r w:rsidRPr="00926234">
              <w:rPr>
                <w:rFonts w:ascii="Times New Roman" w:hAnsi="Times New Roman" w:cs="Times New Roman"/>
                <w:i/>
              </w:rPr>
              <w:t>2</w:t>
            </w:r>
          </w:p>
        </w:tc>
        <w:tc>
          <w:tcPr>
            <w:tcW w:w="1764" w:type="dxa"/>
            <w:noWrap/>
            <w:hideMark/>
          </w:tcPr>
          <w:p w14:paraId="28B35CFA" w14:textId="4B1D7145" w:rsidR="00635A9E" w:rsidRPr="003303C9" w:rsidRDefault="00635A9E"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6EFD5245"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alnt</w:t>
            </w:r>
            <w:r w:rsidRPr="00926234">
              <w:rPr>
                <w:rFonts w:ascii="Times New Roman" w:hAnsi="Times New Roman" w:cs="Times New Roman"/>
                <w:i/>
              </w:rPr>
              <w:t>18</w:t>
            </w:r>
          </w:p>
        </w:tc>
        <w:tc>
          <w:tcPr>
            <w:tcW w:w="1793" w:type="dxa"/>
            <w:noWrap/>
            <w:hideMark/>
          </w:tcPr>
          <w:p w14:paraId="72B43A2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2B956B" w14:textId="77777777" w:rsidTr="00635A9E">
        <w:trPr>
          <w:trHeight w:val="250"/>
        </w:trPr>
        <w:tc>
          <w:tcPr>
            <w:tcW w:w="2875" w:type="dxa"/>
            <w:noWrap/>
            <w:hideMark/>
          </w:tcPr>
          <w:p w14:paraId="763D50B6" w14:textId="3D68D39B"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61</w:t>
            </w:r>
          </w:p>
        </w:tc>
        <w:tc>
          <w:tcPr>
            <w:tcW w:w="1764" w:type="dxa"/>
            <w:noWrap/>
            <w:hideMark/>
          </w:tcPr>
          <w:p w14:paraId="294E46F6" w14:textId="52473EE6" w:rsidR="00635A9E" w:rsidRPr="003303C9" w:rsidRDefault="00635A9E"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3B051420" w14:textId="3923611C"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pr</w:t>
            </w:r>
            <w:r w:rsidRPr="00926234">
              <w:rPr>
                <w:rFonts w:ascii="Times New Roman" w:hAnsi="Times New Roman" w:cs="Times New Roman"/>
                <w:i/>
              </w:rPr>
              <w:t>132</w:t>
            </w:r>
          </w:p>
        </w:tc>
        <w:tc>
          <w:tcPr>
            <w:tcW w:w="1793" w:type="dxa"/>
            <w:noWrap/>
            <w:hideMark/>
          </w:tcPr>
          <w:p w14:paraId="4CE1D169"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561934A" w14:textId="77777777" w:rsidTr="00635A9E">
        <w:trPr>
          <w:trHeight w:val="250"/>
        </w:trPr>
        <w:tc>
          <w:tcPr>
            <w:tcW w:w="2875" w:type="dxa"/>
            <w:noWrap/>
            <w:hideMark/>
          </w:tcPr>
          <w:p w14:paraId="390FEF68" w14:textId="3F5EC4E1"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nkrd</w:t>
            </w:r>
            <w:r w:rsidRPr="00926234">
              <w:rPr>
                <w:rFonts w:ascii="Times New Roman" w:hAnsi="Times New Roman" w:cs="Times New Roman"/>
                <w:i/>
              </w:rPr>
              <w:t>63</w:t>
            </w:r>
          </w:p>
        </w:tc>
        <w:tc>
          <w:tcPr>
            <w:tcW w:w="1764" w:type="dxa"/>
            <w:noWrap/>
            <w:hideMark/>
          </w:tcPr>
          <w:p w14:paraId="336031D6" w14:textId="7B1E6B6E"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C64BC68" w14:textId="5CE25A98" w:rsidR="00635A9E" w:rsidRPr="00926234" w:rsidRDefault="00635A9E" w:rsidP="005439E6">
            <w:pPr>
              <w:rPr>
                <w:rFonts w:ascii="Times New Roman" w:hAnsi="Times New Roman" w:cs="Times New Roman"/>
                <w:i/>
              </w:rPr>
            </w:pPr>
            <w:r w:rsidRPr="00926234">
              <w:rPr>
                <w:rFonts w:ascii="Times New Roman" w:hAnsi="Times New Roman" w:cs="Times New Roman"/>
                <w:i/>
              </w:rPr>
              <w:t>I</w:t>
            </w:r>
            <w:r w:rsidR="00195CB3">
              <w:rPr>
                <w:rFonts w:ascii="Times New Roman" w:hAnsi="Times New Roman" w:cs="Times New Roman"/>
                <w:i/>
              </w:rPr>
              <w:t>l</w:t>
            </w:r>
            <w:r w:rsidRPr="00926234">
              <w:rPr>
                <w:rFonts w:ascii="Times New Roman" w:hAnsi="Times New Roman" w:cs="Times New Roman"/>
                <w:i/>
              </w:rPr>
              <w:t>23</w:t>
            </w:r>
            <w:r w:rsidR="00195CB3">
              <w:rPr>
                <w:rFonts w:ascii="Times New Roman" w:hAnsi="Times New Roman" w:cs="Times New Roman"/>
                <w:i/>
              </w:rPr>
              <w:t>a</w:t>
            </w:r>
          </w:p>
        </w:tc>
        <w:tc>
          <w:tcPr>
            <w:tcW w:w="1793" w:type="dxa"/>
            <w:noWrap/>
            <w:hideMark/>
          </w:tcPr>
          <w:p w14:paraId="0F9C9735"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ECB9F95" w14:textId="77777777" w:rsidTr="00635A9E">
        <w:trPr>
          <w:trHeight w:val="250"/>
        </w:trPr>
        <w:tc>
          <w:tcPr>
            <w:tcW w:w="2875" w:type="dxa"/>
            <w:noWrap/>
            <w:hideMark/>
          </w:tcPr>
          <w:p w14:paraId="0B5C38DB" w14:textId="31704143"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A</w:t>
            </w:r>
            <w:r w:rsidR="00195CB3">
              <w:rPr>
                <w:rFonts w:ascii="Times New Roman" w:hAnsi="Times New Roman" w:cs="Times New Roman"/>
                <w:i/>
              </w:rPr>
              <w:t>rsj</w:t>
            </w:r>
            <w:proofErr w:type="spellEnd"/>
          </w:p>
        </w:tc>
        <w:tc>
          <w:tcPr>
            <w:tcW w:w="1764" w:type="dxa"/>
            <w:noWrap/>
            <w:hideMark/>
          </w:tcPr>
          <w:p w14:paraId="6BFDDB29" w14:textId="5881C1E9"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5536025F"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de</w:t>
            </w:r>
            <w:r w:rsidRPr="00926234">
              <w:rPr>
                <w:rFonts w:ascii="Times New Roman" w:hAnsi="Times New Roman" w:cs="Times New Roman"/>
                <w:i/>
              </w:rPr>
              <w:t>11</w:t>
            </w:r>
            <w:r w:rsidR="00195CB3">
              <w:rPr>
                <w:rFonts w:ascii="Times New Roman" w:hAnsi="Times New Roman" w:cs="Times New Roman"/>
                <w:i/>
              </w:rPr>
              <w:t>a</w:t>
            </w:r>
          </w:p>
        </w:tc>
        <w:tc>
          <w:tcPr>
            <w:tcW w:w="1793" w:type="dxa"/>
            <w:noWrap/>
            <w:hideMark/>
          </w:tcPr>
          <w:p w14:paraId="5E2D66B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1455AE4C" w14:textId="77777777" w:rsidTr="00635A9E">
        <w:trPr>
          <w:trHeight w:val="250"/>
        </w:trPr>
        <w:tc>
          <w:tcPr>
            <w:tcW w:w="2875" w:type="dxa"/>
            <w:noWrap/>
            <w:hideMark/>
          </w:tcPr>
          <w:p w14:paraId="34B5C3B6" w14:textId="1603D0DC" w:rsidR="00635A9E" w:rsidRPr="00926234" w:rsidRDefault="00635A9E" w:rsidP="005439E6">
            <w:pPr>
              <w:rPr>
                <w:rFonts w:ascii="Times New Roman" w:hAnsi="Times New Roman" w:cs="Times New Roman"/>
                <w:i/>
              </w:rPr>
            </w:pPr>
            <w:r w:rsidRPr="00926234">
              <w:rPr>
                <w:rFonts w:ascii="Times New Roman" w:hAnsi="Times New Roman" w:cs="Times New Roman"/>
                <w:i/>
              </w:rPr>
              <w:t>A</w:t>
            </w:r>
            <w:r w:rsidR="00195CB3">
              <w:rPr>
                <w:rFonts w:ascii="Times New Roman" w:hAnsi="Times New Roman" w:cs="Times New Roman"/>
                <w:i/>
              </w:rPr>
              <w:t>tp</w:t>
            </w:r>
            <w:r w:rsidRPr="00926234">
              <w:rPr>
                <w:rFonts w:ascii="Times New Roman" w:hAnsi="Times New Roman" w:cs="Times New Roman"/>
                <w:i/>
              </w:rPr>
              <w:t>2</w:t>
            </w:r>
            <w:r w:rsidR="00195CB3">
              <w:rPr>
                <w:rFonts w:ascii="Times New Roman" w:hAnsi="Times New Roman" w:cs="Times New Roman"/>
                <w:i/>
              </w:rPr>
              <w:t>a</w:t>
            </w:r>
            <w:r w:rsidRPr="00926234">
              <w:rPr>
                <w:rFonts w:ascii="Times New Roman" w:hAnsi="Times New Roman" w:cs="Times New Roman"/>
                <w:i/>
              </w:rPr>
              <w:t>1</w:t>
            </w:r>
          </w:p>
        </w:tc>
        <w:tc>
          <w:tcPr>
            <w:tcW w:w="1764" w:type="dxa"/>
            <w:noWrap/>
            <w:hideMark/>
          </w:tcPr>
          <w:p w14:paraId="3C21F9E1" w14:textId="771D816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10C11DE1"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lxnc</w:t>
            </w:r>
            <w:r w:rsidRPr="00926234">
              <w:rPr>
                <w:rFonts w:ascii="Times New Roman" w:hAnsi="Times New Roman" w:cs="Times New Roman"/>
                <w:i/>
              </w:rPr>
              <w:t>1</w:t>
            </w:r>
          </w:p>
        </w:tc>
        <w:tc>
          <w:tcPr>
            <w:tcW w:w="1793" w:type="dxa"/>
            <w:noWrap/>
            <w:hideMark/>
          </w:tcPr>
          <w:p w14:paraId="765775F8"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2ABAA5FE" w14:textId="77777777" w:rsidTr="00635A9E">
        <w:trPr>
          <w:trHeight w:val="250"/>
        </w:trPr>
        <w:tc>
          <w:tcPr>
            <w:tcW w:w="2875" w:type="dxa"/>
            <w:noWrap/>
            <w:hideMark/>
          </w:tcPr>
          <w:p w14:paraId="360C4F2F" w14:textId="678EF8D7" w:rsidR="00635A9E" w:rsidRPr="00926234" w:rsidRDefault="00635A9E" w:rsidP="005439E6">
            <w:pPr>
              <w:rPr>
                <w:rFonts w:ascii="Times New Roman" w:hAnsi="Times New Roman" w:cs="Times New Roman"/>
                <w:i/>
              </w:rPr>
            </w:pPr>
            <w:r w:rsidRPr="00926234">
              <w:rPr>
                <w:rFonts w:ascii="Times New Roman" w:hAnsi="Times New Roman" w:cs="Times New Roman"/>
                <w:i/>
              </w:rPr>
              <w:t>C11orf98</w:t>
            </w:r>
          </w:p>
        </w:tc>
        <w:tc>
          <w:tcPr>
            <w:tcW w:w="1764" w:type="dxa"/>
            <w:noWrap/>
            <w:hideMark/>
          </w:tcPr>
          <w:p w14:paraId="1146930C" w14:textId="1365ACF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078F5BFE" w:rsidR="00635A9E" w:rsidRPr="00926234" w:rsidRDefault="00635A9E" w:rsidP="005439E6">
            <w:pPr>
              <w:rPr>
                <w:rFonts w:ascii="Times New Roman" w:hAnsi="Times New Roman" w:cs="Times New Roman"/>
                <w:i/>
              </w:rPr>
            </w:pPr>
            <w:r w:rsidRPr="00926234">
              <w:rPr>
                <w:rFonts w:ascii="Times New Roman" w:hAnsi="Times New Roman" w:cs="Times New Roman"/>
                <w:i/>
              </w:rPr>
              <w:t>P</w:t>
            </w:r>
            <w:r w:rsidR="00195CB3">
              <w:rPr>
                <w:rFonts w:ascii="Times New Roman" w:hAnsi="Times New Roman" w:cs="Times New Roman"/>
                <w:i/>
              </w:rPr>
              <w:t>rdm</w:t>
            </w:r>
            <w:r w:rsidRPr="00926234">
              <w:rPr>
                <w:rFonts w:ascii="Times New Roman" w:hAnsi="Times New Roman" w:cs="Times New Roman"/>
                <w:i/>
              </w:rPr>
              <w:t>1</w:t>
            </w:r>
          </w:p>
        </w:tc>
        <w:tc>
          <w:tcPr>
            <w:tcW w:w="1793" w:type="dxa"/>
            <w:noWrap/>
            <w:hideMark/>
          </w:tcPr>
          <w:p w14:paraId="6E1EB2B4"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9051CF8" w14:textId="77777777" w:rsidTr="00635A9E">
        <w:trPr>
          <w:trHeight w:val="250"/>
        </w:trPr>
        <w:tc>
          <w:tcPr>
            <w:tcW w:w="2875" w:type="dxa"/>
            <w:noWrap/>
            <w:hideMark/>
          </w:tcPr>
          <w:p w14:paraId="557ECBD3" w14:textId="544794C6" w:rsidR="00635A9E" w:rsidRPr="00926234" w:rsidRDefault="00635A9E" w:rsidP="005439E6">
            <w:pPr>
              <w:rPr>
                <w:rFonts w:ascii="Times New Roman" w:hAnsi="Times New Roman" w:cs="Times New Roman"/>
                <w:i/>
              </w:rPr>
            </w:pPr>
            <w:r w:rsidRPr="00926234">
              <w:rPr>
                <w:rFonts w:ascii="Times New Roman" w:hAnsi="Times New Roman" w:cs="Times New Roman"/>
                <w:i/>
              </w:rPr>
              <w:t>C19orf66</w:t>
            </w:r>
          </w:p>
        </w:tc>
        <w:tc>
          <w:tcPr>
            <w:tcW w:w="1764" w:type="dxa"/>
            <w:noWrap/>
            <w:hideMark/>
          </w:tcPr>
          <w:p w14:paraId="7C5E5396" w14:textId="3A841438"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59D0BA1D"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bp</w:t>
            </w:r>
            <w:r w:rsidRPr="00926234">
              <w:rPr>
                <w:rFonts w:ascii="Times New Roman" w:hAnsi="Times New Roman" w:cs="Times New Roman"/>
                <w:i/>
              </w:rPr>
              <w:t>4</w:t>
            </w:r>
          </w:p>
        </w:tc>
        <w:tc>
          <w:tcPr>
            <w:tcW w:w="1793" w:type="dxa"/>
            <w:noWrap/>
            <w:hideMark/>
          </w:tcPr>
          <w:p w14:paraId="70ED41E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5C1838F3" w14:textId="77777777" w:rsidTr="00635A9E">
        <w:trPr>
          <w:trHeight w:val="250"/>
        </w:trPr>
        <w:tc>
          <w:tcPr>
            <w:tcW w:w="2875" w:type="dxa"/>
            <w:noWrap/>
            <w:hideMark/>
          </w:tcPr>
          <w:p w14:paraId="343533D5" w14:textId="7FD55B0F" w:rsidR="00635A9E" w:rsidRPr="00926234" w:rsidRDefault="00635A9E" w:rsidP="005439E6">
            <w:pPr>
              <w:rPr>
                <w:rFonts w:ascii="Times New Roman" w:hAnsi="Times New Roman" w:cs="Times New Roman"/>
                <w:i/>
              </w:rPr>
            </w:pPr>
            <w:r w:rsidRPr="00926234">
              <w:rPr>
                <w:rFonts w:ascii="Times New Roman" w:hAnsi="Times New Roman" w:cs="Times New Roman"/>
                <w:i/>
              </w:rPr>
              <w:t>E</w:t>
            </w:r>
            <w:r w:rsidR="00195CB3">
              <w:rPr>
                <w:rFonts w:ascii="Times New Roman" w:hAnsi="Times New Roman" w:cs="Times New Roman"/>
                <w:i/>
              </w:rPr>
              <w:t>phx</w:t>
            </w:r>
            <w:r w:rsidRPr="00926234">
              <w:rPr>
                <w:rFonts w:ascii="Times New Roman" w:hAnsi="Times New Roman" w:cs="Times New Roman"/>
                <w:i/>
              </w:rPr>
              <w:t>4</w:t>
            </w:r>
          </w:p>
        </w:tc>
        <w:tc>
          <w:tcPr>
            <w:tcW w:w="1764" w:type="dxa"/>
            <w:noWrap/>
            <w:hideMark/>
          </w:tcPr>
          <w:p w14:paraId="78122EC5" w14:textId="7EE3E0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635A9E" w:rsidRPr="00926234" w:rsidRDefault="00635A9E" w:rsidP="005439E6">
            <w:pPr>
              <w:rPr>
                <w:rFonts w:ascii="Times New Roman" w:hAnsi="Times New Roman" w:cs="Times New Roman"/>
                <w:i/>
              </w:rPr>
            </w:pPr>
            <w:r w:rsidRPr="00926234">
              <w:rPr>
                <w:rFonts w:ascii="Times New Roman" w:hAnsi="Times New Roman" w:cs="Times New Roman"/>
                <w:i/>
              </w:rPr>
              <w:t>Timd2</w:t>
            </w:r>
          </w:p>
        </w:tc>
        <w:tc>
          <w:tcPr>
            <w:tcW w:w="1793" w:type="dxa"/>
            <w:noWrap/>
            <w:hideMark/>
          </w:tcPr>
          <w:p w14:paraId="4A272DE3"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6323029" w14:textId="77777777" w:rsidTr="00635A9E">
        <w:trPr>
          <w:trHeight w:val="250"/>
        </w:trPr>
        <w:tc>
          <w:tcPr>
            <w:tcW w:w="2875" w:type="dxa"/>
            <w:noWrap/>
            <w:hideMark/>
          </w:tcPr>
          <w:p w14:paraId="284DBA2A" w14:textId="253A6DF3"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ng</w:t>
            </w:r>
            <w:r w:rsidRPr="00926234">
              <w:rPr>
                <w:rFonts w:ascii="Times New Roman" w:hAnsi="Times New Roman" w:cs="Times New Roman"/>
                <w:i/>
              </w:rPr>
              <w:t>8</w:t>
            </w:r>
          </w:p>
        </w:tc>
        <w:tc>
          <w:tcPr>
            <w:tcW w:w="1764" w:type="dxa"/>
            <w:noWrap/>
            <w:hideMark/>
          </w:tcPr>
          <w:p w14:paraId="48EBA8B6" w14:textId="2793084F"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121F500A"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tyh</w:t>
            </w:r>
            <w:r w:rsidRPr="00926234">
              <w:rPr>
                <w:rFonts w:ascii="Times New Roman" w:hAnsi="Times New Roman" w:cs="Times New Roman"/>
                <w:i/>
              </w:rPr>
              <w:t>1</w:t>
            </w:r>
          </w:p>
        </w:tc>
        <w:tc>
          <w:tcPr>
            <w:tcW w:w="1793" w:type="dxa"/>
            <w:noWrap/>
            <w:hideMark/>
          </w:tcPr>
          <w:p w14:paraId="00EC5980"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0A50DD0A" w14:textId="77777777" w:rsidTr="00635A9E">
        <w:trPr>
          <w:trHeight w:val="250"/>
        </w:trPr>
        <w:tc>
          <w:tcPr>
            <w:tcW w:w="2875" w:type="dxa"/>
            <w:noWrap/>
            <w:hideMark/>
          </w:tcPr>
          <w:p w14:paraId="4E6E5243" w14:textId="38C8C2DD" w:rsidR="00635A9E" w:rsidRPr="00926234" w:rsidRDefault="00635A9E" w:rsidP="005439E6">
            <w:pPr>
              <w:rPr>
                <w:rFonts w:ascii="Times New Roman" w:hAnsi="Times New Roman" w:cs="Times New Roman"/>
                <w:i/>
              </w:rPr>
            </w:pPr>
            <w:r w:rsidRPr="00926234">
              <w:rPr>
                <w:rFonts w:ascii="Times New Roman" w:hAnsi="Times New Roman" w:cs="Times New Roman"/>
                <w:i/>
              </w:rPr>
              <w:t>G</w:t>
            </w:r>
            <w:r w:rsidR="00195CB3">
              <w:rPr>
                <w:rFonts w:ascii="Times New Roman" w:hAnsi="Times New Roman" w:cs="Times New Roman"/>
                <w:i/>
              </w:rPr>
              <w:t>rin</w:t>
            </w:r>
            <w:r w:rsidRPr="00926234">
              <w:rPr>
                <w:rFonts w:ascii="Times New Roman" w:hAnsi="Times New Roman" w:cs="Times New Roman"/>
                <w:i/>
              </w:rPr>
              <w:t>1</w:t>
            </w:r>
          </w:p>
        </w:tc>
        <w:tc>
          <w:tcPr>
            <w:tcW w:w="1764" w:type="dxa"/>
            <w:noWrap/>
            <w:hideMark/>
          </w:tcPr>
          <w:p w14:paraId="7956B09B" w14:textId="788F8D80"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6C0010F0" w:rsidR="00635A9E" w:rsidRPr="00926234" w:rsidRDefault="00635A9E" w:rsidP="005439E6">
            <w:pPr>
              <w:rPr>
                <w:rFonts w:ascii="Times New Roman" w:hAnsi="Times New Roman" w:cs="Times New Roman"/>
                <w:i/>
              </w:rPr>
            </w:pPr>
            <w:r w:rsidRPr="00926234">
              <w:rPr>
                <w:rFonts w:ascii="Times New Roman" w:hAnsi="Times New Roman" w:cs="Times New Roman"/>
                <w:i/>
              </w:rPr>
              <w:t>T</w:t>
            </w:r>
            <w:r w:rsidR="00195CB3">
              <w:rPr>
                <w:rFonts w:ascii="Times New Roman" w:hAnsi="Times New Roman" w:cs="Times New Roman"/>
                <w:i/>
              </w:rPr>
              <w:t>ulp</w:t>
            </w:r>
            <w:r w:rsidRPr="00926234">
              <w:rPr>
                <w:rFonts w:ascii="Times New Roman" w:hAnsi="Times New Roman" w:cs="Times New Roman"/>
                <w:i/>
              </w:rPr>
              <w:t>2</w:t>
            </w:r>
          </w:p>
        </w:tc>
        <w:tc>
          <w:tcPr>
            <w:tcW w:w="1793" w:type="dxa"/>
            <w:noWrap/>
            <w:hideMark/>
          </w:tcPr>
          <w:p w14:paraId="6CDA35DA"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-2.586</w:t>
            </w:r>
          </w:p>
        </w:tc>
      </w:tr>
      <w:tr w:rsidR="00635A9E" w:rsidRPr="003303C9" w14:paraId="7E93D259" w14:textId="77777777" w:rsidTr="00635A9E">
        <w:trPr>
          <w:trHeight w:val="250"/>
        </w:trPr>
        <w:tc>
          <w:tcPr>
            <w:tcW w:w="2875" w:type="dxa"/>
            <w:noWrap/>
            <w:hideMark/>
          </w:tcPr>
          <w:p w14:paraId="5B3C9163" w14:textId="111CB15A" w:rsidR="00635A9E" w:rsidRPr="00926234" w:rsidRDefault="00635A9E" w:rsidP="005439E6">
            <w:pPr>
              <w:rPr>
                <w:rFonts w:ascii="Times New Roman" w:hAnsi="Times New Roman" w:cs="Times New Roman"/>
                <w:i/>
              </w:rPr>
            </w:pPr>
            <w:proofErr w:type="spellStart"/>
            <w:r w:rsidRPr="00926234">
              <w:rPr>
                <w:rFonts w:ascii="Times New Roman" w:hAnsi="Times New Roman" w:cs="Times New Roman"/>
                <w:i/>
              </w:rPr>
              <w:t>Gulo</w:t>
            </w:r>
            <w:proofErr w:type="spellEnd"/>
          </w:p>
        </w:tc>
        <w:tc>
          <w:tcPr>
            <w:tcW w:w="1764" w:type="dxa"/>
            <w:noWrap/>
            <w:hideMark/>
          </w:tcPr>
          <w:p w14:paraId="3DA26B1E" w14:textId="07ADC756"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53542CCA" w:rsidR="00635A9E" w:rsidRPr="00926234" w:rsidRDefault="00635A9E" w:rsidP="005439E6">
            <w:pPr>
              <w:rPr>
                <w:rFonts w:ascii="Times New Roman" w:hAnsi="Times New Roman" w:cs="Times New Roman"/>
                <w:i/>
              </w:rPr>
            </w:pPr>
            <w:r w:rsidRPr="00926234">
              <w:rPr>
                <w:rFonts w:ascii="Times New Roman" w:hAnsi="Times New Roman" w:cs="Times New Roman"/>
                <w:i/>
              </w:rPr>
              <w:t>H</w:t>
            </w:r>
            <w:r w:rsidR="00195CB3">
              <w:rPr>
                <w:rFonts w:ascii="Times New Roman" w:hAnsi="Times New Roman" w:cs="Times New Roman"/>
                <w:i/>
              </w:rPr>
              <w:t>ist1h2al</w:t>
            </w:r>
          </w:p>
        </w:tc>
        <w:tc>
          <w:tcPr>
            <w:tcW w:w="1793" w:type="dxa"/>
            <w:noWrap/>
            <w:hideMark/>
          </w:tcPr>
          <w:p w14:paraId="230E81BC"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-2.504</w:t>
            </w:r>
          </w:p>
        </w:tc>
      </w:tr>
      <w:tr w:rsidR="00635A9E" w:rsidRPr="003303C9" w14:paraId="18FB05C6" w14:textId="77777777" w:rsidTr="00635A9E">
        <w:trPr>
          <w:trHeight w:val="250"/>
        </w:trPr>
        <w:tc>
          <w:tcPr>
            <w:tcW w:w="2875" w:type="dxa"/>
            <w:noWrap/>
            <w:hideMark/>
          </w:tcPr>
          <w:p w14:paraId="07F9A45C" w14:textId="0C170164" w:rsidR="00635A9E" w:rsidRPr="00926234" w:rsidRDefault="00635A9E" w:rsidP="005439E6">
            <w:pPr>
              <w:rPr>
                <w:rFonts w:ascii="Times New Roman" w:hAnsi="Times New Roman" w:cs="Times New Roman"/>
                <w:i/>
              </w:rPr>
            </w:pPr>
            <w:r w:rsidRPr="00926234">
              <w:rPr>
                <w:rFonts w:ascii="Times New Roman" w:hAnsi="Times New Roman" w:cs="Times New Roman"/>
                <w:i/>
              </w:rPr>
              <w:t>Kcnip2</w:t>
            </w:r>
          </w:p>
        </w:tc>
        <w:tc>
          <w:tcPr>
            <w:tcW w:w="1764" w:type="dxa"/>
            <w:noWrap/>
            <w:hideMark/>
          </w:tcPr>
          <w:p w14:paraId="0F231300" w14:textId="4851B465" w:rsidR="00635A9E" w:rsidRPr="003303C9" w:rsidRDefault="00635A9E"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66B5133F" w:rsidR="00635A9E" w:rsidRPr="00926234" w:rsidRDefault="00635A9E" w:rsidP="005439E6">
            <w:pPr>
              <w:rPr>
                <w:rFonts w:ascii="Times New Roman" w:hAnsi="Times New Roman" w:cs="Times New Roman"/>
                <w:i/>
              </w:rPr>
            </w:pPr>
            <w:r w:rsidRPr="00926234">
              <w:rPr>
                <w:rFonts w:ascii="Times New Roman" w:hAnsi="Times New Roman" w:cs="Times New Roman"/>
                <w:i/>
              </w:rPr>
              <w:t>R</w:t>
            </w:r>
            <w:r w:rsidR="00195CB3">
              <w:rPr>
                <w:rFonts w:ascii="Times New Roman" w:hAnsi="Times New Roman" w:cs="Times New Roman"/>
                <w:i/>
              </w:rPr>
              <w:t>sad</w:t>
            </w:r>
            <w:r w:rsidRPr="00926234">
              <w:rPr>
                <w:rFonts w:ascii="Times New Roman" w:hAnsi="Times New Roman" w:cs="Times New Roman"/>
                <w:i/>
              </w:rPr>
              <w:t>2</w:t>
            </w:r>
          </w:p>
        </w:tc>
        <w:tc>
          <w:tcPr>
            <w:tcW w:w="1793" w:type="dxa"/>
            <w:noWrap/>
            <w:hideMark/>
          </w:tcPr>
          <w:p w14:paraId="45243466"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-2.475</w:t>
            </w:r>
          </w:p>
        </w:tc>
      </w:tr>
      <w:tr w:rsidR="00635A9E" w:rsidRPr="003303C9" w14:paraId="4A094B10" w14:textId="77777777" w:rsidTr="00635A9E">
        <w:trPr>
          <w:trHeight w:val="50"/>
        </w:trPr>
        <w:tc>
          <w:tcPr>
            <w:tcW w:w="2875" w:type="dxa"/>
            <w:noWrap/>
          </w:tcPr>
          <w:p w14:paraId="711932CD" w14:textId="4D25DD37" w:rsidR="00635A9E" w:rsidRPr="00926234" w:rsidRDefault="00CD135D" w:rsidP="005439E6">
            <w:pPr>
              <w:rPr>
                <w:rFonts w:ascii="Times New Roman" w:hAnsi="Times New Roman" w:cs="Times New Roman"/>
                <w:i/>
              </w:rPr>
            </w:pPr>
            <w:r>
              <w:rPr>
                <w:rFonts w:ascii="Times New Roman" w:hAnsi="Times New Roman" w:cs="Times New Roman"/>
                <w:i/>
              </w:rPr>
              <w:t>Kl</w:t>
            </w:r>
          </w:p>
        </w:tc>
        <w:tc>
          <w:tcPr>
            <w:tcW w:w="1764" w:type="dxa"/>
            <w:noWrap/>
          </w:tcPr>
          <w:p w14:paraId="6EBED350" w14:textId="7994B785" w:rsidR="00635A9E" w:rsidRPr="003303C9" w:rsidRDefault="00CD135D" w:rsidP="005439E6">
            <w:pPr>
              <w:rPr>
                <w:rFonts w:ascii="Times New Roman" w:hAnsi="Times New Roman" w:cs="Times New Roman"/>
              </w:rPr>
            </w:pPr>
            <w:r>
              <w:rPr>
                <w:rFonts w:ascii="Times New Roman" w:hAnsi="Times New Roman" w:cs="Times New Roman"/>
              </w:rPr>
              <w:t>1.999</w:t>
            </w:r>
          </w:p>
        </w:tc>
        <w:tc>
          <w:tcPr>
            <w:tcW w:w="2286" w:type="dxa"/>
            <w:noWrap/>
            <w:hideMark/>
          </w:tcPr>
          <w:p w14:paraId="29BD932F" w14:textId="3F6C5E12" w:rsidR="00635A9E" w:rsidRPr="00926234" w:rsidRDefault="00635A9E" w:rsidP="005439E6">
            <w:pPr>
              <w:rPr>
                <w:rFonts w:ascii="Times New Roman" w:hAnsi="Times New Roman" w:cs="Times New Roman"/>
                <w:i/>
              </w:rPr>
            </w:pPr>
            <w:r w:rsidRPr="00926234">
              <w:rPr>
                <w:rFonts w:ascii="Times New Roman" w:hAnsi="Times New Roman" w:cs="Times New Roman"/>
                <w:i/>
              </w:rPr>
              <w:t>K</w:t>
            </w:r>
            <w:r w:rsidR="00195CB3">
              <w:rPr>
                <w:rFonts w:ascii="Times New Roman" w:hAnsi="Times New Roman" w:cs="Times New Roman"/>
                <w:i/>
              </w:rPr>
              <w:t>iaa</w:t>
            </w:r>
            <w:r w:rsidRPr="00926234">
              <w:rPr>
                <w:rFonts w:ascii="Times New Roman" w:hAnsi="Times New Roman" w:cs="Times New Roman"/>
                <w:i/>
              </w:rPr>
              <w:t>1324</w:t>
            </w:r>
          </w:p>
        </w:tc>
        <w:tc>
          <w:tcPr>
            <w:tcW w:w="1793" w:type="dxa"/>
            <w:noWrap/>
            <w:hideMark/>
          </w:tcPr>
          <w:p w14:paraId="68C433EF" w14:textId="77777777" w:rsidR="00635A9E" w:rsidRPr="003303C9" w:rsidRDefault="00635A9E"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Methyl-seq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SimSun" w:hAnsi="Times New Roman" w:cs="Times New Roman"/>
                <w:sz w:val="24"/>
                <w:szCs w:val="24"/>
              </w:rPr>
            </w:pPr>
            <w:r w:rsidRPr="00D56F96">
              <w:rPr>
                <w:rFonts w:ascii="Times New Roman" w:eastAsia="SimSun"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926234" w:rsidRDefault="00D56F96" w:rsidP="00D56F96">
            <w:pPr>
              <w:jc w:val="center"/>
              <w:rPr>
                <w:rFonts w:ascii="Times New Roman" w:eastAsia="SimSun" w:hAnsi="Times New Roman" w:cs="Times New Roman"/>
                <w:i/>
                <w:sz w:val="24"/>
                <w:szCs w:val="24"/>
              </w:rPr>
            </w:pPr>
            <w:r w:rsidRPr="00926234">
              <w:rPr>
                <w:rFonts w:ascii="Times New Roman" w:eastAsia="SimSun" w:hAnsi="Times New Roman" w:cs="Times New Roman"/>
                <w:i/>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926234" w:rsidRDefault="00D56F96" w:rsidP="00D56F96">
            <w:pPr>
              <w:jc w:val="center"/>
              <w:rPr>
                <w:rFonts w:ascii="Times New Roman" w:eastAsia="SimSun" w:hAnsi="Times New Roman" w:cs="Times New Roman"/>
                <w:i/>
                <w:sz w:val="24"/>
                <w:szCs w:val="24"/>
              </w:rPr>
            </w:pPr>
            <w:proofErr w:type="spellStart"/>
            <w:r w:rsidRPr="00926234">
              <w:rPr>
                <w:rFonts w:ascii="Times New Roman" w:eastAsia="SimSun" w:hAnsi="Times New Roman" w:cs="Times New Roman"/>
                <w:i/>
                <w:sz w:val="24"/>
                <w:szCs w:val="24"/>
              </w:rPr>
              <w:t>Gulo</w:t>
            </w:r>
            <w:proofErr w:type="spellEnd"/>
            <w:r w:rsidRPr="00926234">
              <w:rPr>
                <w:rFonts w:ascii="Times New Roman" w:eastAsia="SimSun" w:hAnsi="Times New Roman" w:cs="Times New Roman"/>
                <w:i/>
                <w:sz w:val="24"/>
                <w:szCs w:val="24"/>
              </w:rPr>
              <w:t>/(GLO)</w:t>
            </w:r>
          </w:p>
        </w:tc>
        <w:tc>
          <w:tcPr>
            <w:tcW w:w="1867" w:type="dxa"/>
          </w:tcPr>
          <w:p w14:paraId="6A5BD9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926234" w:rsidRDefault="00D56F96" w:rsidP="00D56F96">
            <w:pPr>
              <w:jc w:val="center"/>
              <w:rPr>
                <w:rFonts w:ascii="Times New Roman" w:eastAsia="SimSun" w:hAnsi="Times New Roman" w:cs="Times New Roman"/>
                <w:i/>
                <w:sz w:val="24"/>
                <w:szCs w:val="24"/>
              </w:rPr>
            </w:pPr>
            <w:r w:rsidRPr="00926234">
              <w:rPr>
                <w:rFonts w:ascii="Times New Roman" w:eastAsia="SimSun" w:hAnsi="Times New Roman" w:cs="Times New Roman"/>
                <w:i/>
                <w:sz w:val="24"/>
                <w:szCs w:val="24"/>
              </w:rPr>
              <w:t>Kcnip2/KChIP2</w:t>
            </w:r>
          </w:p>
        </w:tc>
        <w:tc>
          <w:tcPr>
            <w:tcW w:w="1867" w:type="dxa"/>
          </w:tcPr>
          <w:p w14:paraId="403B7451"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926234" w:rsidRDefault="00D56F96" w:rsidP="00D56F96">
            <w:pPr>
              <w:jc w:val="center"/>
              <w:rPr>
                <w:rFonts w:ascii="Times New Roman" w:eastAsia="SimSun" w:hAnsi="Times New Roman" w:cs="Times New Roman"/>
                <w:i/>
                <w:sz w:val="24"/>
                <w:szCs w:val="24"/>
              </w:rPr>
            </w:pPr>
            <w:proofErr w:type="spellStart"/>
            <w:r w:rsidRPr="00926234">
              <w:rPr>
                <w:rFonts w:ascii="Times New Roman" w:eastAsia="SimSun" w:hAnsi="Times New Roman" w:cs="Times New Roman"/>
                <w:i/>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2DFB9AF0" w14:textId="77777777" w:rsidR="00DF62FA" w:rsidRPr="00DF62FA" w:rsidRDefault="00004E01" w:rsidP="00DF62FA">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F62FA" w:rsidRPr="00DF62FA">
        <w:t>1.</w:t>
      </w:r>
      <w:r w:rsidR="00DF62FA" w:rsidRPr="00DF62FA">
        <w:tab/>
        <w:t xml:space="preserve">M. E. Cooper, Pathogenesis, prevention, and treatment of diabetic nephropathy, </w:t>
      </w:r>
      <w:r w:rsidR="00DF62FA" w:rsidRPr="00DF62FA">
        <w:rPr>
          <w:i/>
        </w:rPr>
        <w:t>Lancet</w:t>
      </w:r>
      <w:r w:rsidR="00DF62FA" w:rsidRPr="00DF62FA">
        <w:t xml:space="preserve">, 1998, </w:t>
      </w:r>
      <w:r w:rsidR="00DF62FA" w:rsidRPr="00DF62FA">
        <w:rPr>
          <w:b/>
        </w:rPr>
        <w:t>352</w:t>
      </w:r>
      <w:r w:rsidR="00DF62FA" w:rsidRPr="00DF62FA">
        <w:t>, 213-219.</w:t>
      </w:r>
    </w:p>
    <w:p w14:paraId="5734CF2A" w14:textId="77777777" w:rsidR="00DF62FA" w:rsidRPr="00DF62FA" w:rsidRDefault="00DF62FA" w:rsidP="00DF62FA">
      <w:pPr>
        <w:pStyle w:val="EndNoteBibliography"/>
        <w:spacing w:after="0"/>
        <w:ind w:left="720" w:hanging="720"/>
      </w:pPr>
      <w:r w:rsidRPr="00DF62FA">
        <w:t>2.</w:t>
      </w:r>
      <w:r w:rsidRPr="00DF62FA">
        <w:tab/>
        <w:t xml:space="preserve">D. V. Nguyen, L. C. Shaw and M. B. Grant, Inflammation in the pathogenesis of microvascular complications in diabetes, </w:t>
      </w:r>
      <w:r w:rsidRPr="00DF62FA">
        <w:rPr>
          <w:i/>
        </w:rPr>
        <w:t>Front Endocrinol (Lausanne)</w:t>
      </w:r>
      <w:r w:rsidRPr="00DF62FA">
        <w:t xml:space="preserve">, 2012, </w:t>
      </w:r>
      <w:r w:rsidRPr="00DF62FA">
        <w:rPr>
          <w:b/>
        </w:rPr>
        <w:t>3</w:t>
      </w:r>
      <w:r w:rsidRPr="00DF62FA">
        <w:t>, 170.</w:t>
      </w:r>
    </w:p>
    <w:p w14:paraId="31C9265B" w14:textId="77777777" w:rsidR="00DF62FA" w:rsidRPr="00DF62FA" w:rsidRDefault="00DF62FA" w:rsidP="00DF62FA">
      <w:pPr>
        <w:pStyle w:val="EndNoteBibliography"/>
        <w:spacing w:after="0"/>
        <w:ind w:left="720" w:hanging="720"/>
      </w:pPr>
      <w:r w:rsidRPr="00DF62FA">
        <w:t>3.</w:t>
      </w:r>
      <w:r w:rsidRPr="00DF62FA">
        <w:tab/>
        <w:t xml:space="preserve">D. Sharma, P. Bhattacharya, K. Kalia and V. Tiwari, Diabetic nephropathy: New insights into established therapeutic paradigms and novel molecular targets, </w:t>
      </w:r>
      <w:r w:rsidRPr="00DF62FA">
        <w:rPr>
          <w:i/>
        </w:rPr>
        <w:t>Diabetes research and clinical practice</w:t>
      </w:r>
      <w:r w:rsidRPr="00DF62FA">
        <w:t xml:space="preserve">, 2017, </w:t>
      </w:r>
      <w:r w:rsidRPr="00DF62FA">
        <w:rPr>
          <w:b/>
        </w:rPr>
        <w:t>128</w:t>
      </w:r>
      <w:r w:rsidRPr="00DF62FA">
        <w:t>, 91-108.</w:t>
      </w:r>
    </w:p>
    <w:p w14:paraId="0F8A1244" w14:textId="77777777" w:rsidR="00DF62FA" w:rsidRPr="00DF62FA" w:rsidRDefault="00DF62FA" w:rsidP="00DF62FA">
      <w:pPr>
        <w:pStyle w:val="EndNoteBibliography"/>
        <w:spacing w:after="0"/>
        <w:ind w:left="720" w:hanging="720"/>
      </w:pPr>
      <w:r w:rsidRPr="00DF62FA">
        <w:t>4.</w:t>
      </w:r>
      <w:r w:rsidRPr="00DF62FA">
        <w:tab/>
        <w:t xml:space="preserve">S. Abdo, S. L. Zhang and J. S. Chan, Reactive Oxygen Species and Nuclear Factor Erythroid 2-Related Factor 2 Activation in Diabetic Nephropathy: A Hidden Target, </w:t>
      </w:r>
      <w:r w:rsidRPr="00DF62FA">
        <w:rPr>
          <w:i/>
        </w:rPr>
        <w:t>J Diabetes Metab</w:t>
      </w:r>
      <w:r w:rsidRPr="00DF62FA">
        <w:t xml:space="preserve">, 2015, </w:t>
      </w:r>
      <w:r w:rsidRPr="00DF62FA">
        <w:rPr>
          <w:b/>
        </w:rPr>
        <w:t>6</w:t>
      </w:r>
      <w:r w:rsidRPr="00DF62FA">
        <w:t>.</w:t>
      </w:r>
    </w:p>
    <w:p w14:paraId="649CCC00" w14:textId="77777777" w:rsidR="00DF62FA" w:rsidRPr="00DF62FA" w:rsidRDefault="00DF62FA" w:rsidP="00DF62FA">
      <w:pPr>
        <w:pStyle w:val="EndNoteBibliography"/>
        <w:spacing w:after="0"/>
        <w:ind w:left="720" w:hanging="720"/>
      </w:pPr>
      <w:r w:rsidRPr="00DF62FA">
        <w:t>5.</w:t>
      </w:r>
      <w:r w:rsidRPr="00DF62FA">
        <w:tab/>
        <w:t xml:space="preserve">Y. Han, X. Xu, C. Tang, P. Gao, X. Chen, X. Xiong, M. Yang, S. Yang, X. Zhu, S. Yuan, F. Liu, L. Xiao, Y. S. Kanwar and L. Sun, Reactive oxygen species promote tubular injury in diabetic nephropathy: The role of the mitochondrial ros-txnip-nlrp3 biological axis, </w:t>
      </w:r>
      <w:r w:rsidRPr="00DF62FA">
        <w:rPr>
          <w:i/>
        </w:rPr>
        <w:t>Redox Biol</w:t>
      </w:r>
      <w:r w:rsidRPr="00DF62FA">
        <w:t xml:space="preserve">, 2018, </w:t>
      </w:r>
      <w:r w:rsidRPr="00DF62FA">
        <w:rPr>
          <w:b/>
        </w:rPr>
        <w:t>16</w:t>
      </w:r>
      <w:r w:rsidRPr="00DF62FA">
        <w:t>, 32-46.</w:t>
      </w:r>
    </w:p>
    <w:p w14:paraId="6BF5A3B9" w14:textId="77777777" w:rsidR="00DF62FA" w:rsidRPr="00DF62FA" w:rsidRDefault="00DF62FA" w:rsidP="00DF62FA">
      <w:pPr>
        <w:pStyle w:val="EndNoteBibliography"/>
        <w:spacing w:after="0"/>
        <w:ind w:left="720" w:hanging="720"/>
      </w:pPr>
      <w:r w:rsidRPr="00DF62FA">
        <w:t>6.</w:t>
      </w:r>
      <w:r w:rsidRPr="00DF62FA">
        <w:tab/>
        <w:t xml:space="preserve">L. E. Fridlyand and L. H. Philipson, Oxidative reactive species in cell injury: Mechanisms in diabetes mellitus and therapeutic approaches, </w:t>
      </w:r>
      <w:r w:rsidRPr="00DF62FA">
        <w:rPr>
          <w:i/>
        </w:rPr>
        <w:t>Ann N Y Acad Sci</w:t>
      </w:r>
      <w:r w:rsidRPr="00DF62FA">
        <w:t xml:space="preserve">, 2005, </w:t>
      </w:r>
      <w:r w:rsidRPr="00DF62FA">
        <w:rPr>
          <w:b/>
        </w:rPr>
        <w:t>1066</w:t>
      </w:r>
      <w:r w:rsidRPr="00DF62FA">
        <w:t>, 136-151.</w:t>
      </w:r>
    </w:p>
    <w:p w14:paraId="31E6CD28" w14:textId="77777777" w:rsidR="00DF62FA" w:rsidRPr="00DF62FA" w:rsidRDefault="00DF62FA" w:rsidP="00DF62FA">
      <w:pPr>
        <w:pStyle w:val="EndNoteBibliography"/>
        <w:spacing w:after="0"/>
        <w:ind w:left="720" w:hanging="720"/>
      </w:pPr>
      <w:r w:rsidRPr="00DF62FA">
        <w:t>7.</w:t>
      </w:r>
      <w:r w:rsidRPr="00DF62FA">
        <w:tab/>
        <w:t xml:space="preserve">S. Kiritoshi, T. Nishikawa, K. Sonoda, D. Kukidome, T. Senokuchi, T. Matsuo, T. Matsumura, H. Tokunaga, M. Brownlee and E. Araki, Reactive oxygen species from mitochondria induce cyclooxygenase-2 gene expression in human mesangial cells: potential role in diabetic nephropathy, </w:t>
      </w:r>
      <w:r w:rsidRPr="00DF62FA">
        <w:rPr>
          <w:i/>
        </w:rPr>
        <w:t>Diabetes</w:t>
      </w:r>
      <w:r w:rsidRPr="00DF62FA">
        <w:t xml:space="preserve">, 2003, </w:t>
      </w:r>
      <w:r w:rsidRPr="00DF62FA">
        <w:rPr>
          <w:b/>
        </w:rPr>
        <w:t>52</w:t>
      </w:r>
      <w:r w:rsidRPr="00DF62FA">
        <w:t>, 2570-2577.</w:t>
      </w:r>
    </w:p>
    <w:p w14:paraId="2C0B6BFC" w14:textId="77777777" w:rsidR="00DF62FA" w:rsidRPr="00DF62FA" w:rsidRDefault="00DF62FA" w:rsidP="00DF62FA">
      <w:pPr>
        <w:pStyle w:val="EndNoteBibliography"/>
        <w:spacing w:after="0"/>
        <w:ind w:left="720" w:hanging="720"/>
      </w:pPr>
      <w:r w:rsidRPr="00DF62FA">
        <w:t>8.</w:t>
      </w:r>
      <w:r w:rsidRPr="00DF62FA">
        <w:tab/>
        <w:t xml:space="preserve">D. Koya, K. Hayashi, M. Kitada, A. Kashiwagi, R. Kikkawa and M. Haneda, Effects of antioxidants in diabetes-induced oxidative stress in the glomeruli of diabetic rats, </w:t>
      </w:r>
      <w:r w:rsidRPr="00DF62FA">
        <w:rPr>
          <w:i/>
        </w:rPr>
        <w:t>J Am Soc Nephrol</w:t>
      </w:r>
      <w:r w:rsidRPr="00DF62FA">
        <w:t xml:space="preserve">, 2003, </w:t>
      </w:r>
      <w:r w:rsidRPr="00DF62FA">
        <w:rPr>
          <w:b/>
        </w:rPr>
        <w:t>14</w:t>
      </w:r>
      <w:r w:rsidRPr="00DF62FA">
        <w:t>, S250-253.</w:t>
      </w:r>
    </w:p>
    <w:p w14:paraId="65F4C333" w14:textId="77777777" w:rsidR="00DF62FA" w:rsidRPr="00DF62FA" w:rsidRDefault="00DF62FA" w:rsidP="00DF62FA">
      <w:pPr>
        <w:pStyle w:val="EndNoteBibliography"/>
        <w:spacing w:after="0"/>
        <w:ind w:left="720" w:hanging="720"/>
      </w:pPr>
      <w:r w:rsidRPr="00DF62FA">
        <w:t>9.</w:t>
      </w:r>
      <w:r w:rsidRPr="00DF62FA">
        <w:tab/>
        <w:t xml:space="preserve">T. Yamamoto, T. Nakamura, N. A. Noble, E. Ruoslahti and W. A. Border, Expression of transforming growth factor beta is elevated in human and experimental diabetic nephropathy, </w:t>
      </w:r>
      <w:r w:rsidRPr="00DF62FA">
        <w:rPr>
          <w:i/>
        </w:rPr>
        <w:t>Proceedings of the National Academy of Sciences of the United States of America</w:t>
      </w:r>
      <w:r w:rsidRPr="00DF62FA">
        <w:t xml:space="preserve">, 1993, </w:t>
      </w:r>
      <w:r w:rsidRPr="00DF62FA">
        <w:rPr>
          <w:b/>
        </w:rPr>
        <w:t>90</w:t>
      </w:r>
      <w:r w:rsidRPr="00DF62FA">
        <w:t>, 1814-1818.</w:t>
      </w:r>
    </w:p>
    <w:p w14:paraId="42B248D8" w14:textId="77777777" w:rsidR="00DF62FA" w:rsidRPr="00DF62FA" w:rsidRDefault="00DF62FA" w:rsidP="00DF62FA">
      <w:pPr>
        <w:pStyle w:val="EndNoteBibliography"/>
        <w:spacing w:after="0"/>
        <w:ind w:left="720" w:hanging="720"/>
      </w:pPr>
      <w:r w:rsidRPr="00DF62FA">
        <w:t>10.</w:t>
      </w:r>
      <w:r w:rsidRPr="00DF62FA">
        <w:tab/>
        <w:t xml:space="preserve">A. V. Bakin, N. V. Stourman, K. R. Sekhar, C. Rinehart, X. Yan, M. J. Meredith, C. L. Arteaga and M. L. Freeman, Smad3-ATF3 signaling mediates TGF-beta suppression of genes encoding Phase II detoxifying proteins, </w:t>
      </w:r>
      <w:r w:rsidRPr="00DF62FA">
        <w:rPr>
          <w:i/>
        </w:rPr>
        <w:t>Free Radic Biol Med</w:t>
      </w:r>
      <w:r w:rsidRPr="00DF62FA">
        <w:t xml:space="preserve">, 2005, </w:t>
      </w:r>
      <w:r w:rsidRPr="00DF62FA">
        <w:rPr>
          <w:b/>
        </w:rPr>
        <w:t>38</w:t>
      </w:r>
      <w:r w:rsidRPr="00DF62FA">
        <w:t>, 375-387.</w:t>
      </w:r>
    </w:p>
    <w:p w14:paraId="19EABB86" w14:textId="77777777" w:rsidR="00DF62FA" w:rsidRPr="00DF62FA" w:rsidRDefault="00DF62FA" w:rsidP="00DF62FA">
      <w:pPr>
        <w:pStyle w:val="EndNoteBibliography"/>
        <w:spacing w:after="0"/>
        <w:ind w:left="720" w:hanging="720"/>
      </w:pPr>
      <w:r w:rsidRPr="00DF62FA">
        <w:t>11.</w:t>
      </w:r>
      <w:r w:rsidRPr="00DF62FA">
        <w:tab/>
        <w:t xml:space="preserve">D. D. Zhang, Mechanistic studies of the Nrf2-Keap1 signaling pathway, </w:t>
      </w:r>
      <w:r w:rsidRPr="00DF62FA">
        <w:rPr>
          <w:i/>
        </w:rPr>
        <w:t>Drug Metab Rev</w:t>
      </w:r>
      <w:r w:rsidRPr="00DF62FA">
        <w:t xml:space="preserve">, 2006, </w:t>
      </w:r>
      <w:r w:rsidRPr="00DF62FA">
        <w:rPr>
          <w:b/>
        </w:rPr>
        <w:t>38</w:t>
      </w:r>
      <w:r w:rsidRPr="00DF62FA">
        <w:t>, 769-789.</w:t>
      </w:r>
    </w:p>
    <w:p w14:paraId="67426A47" w14:textId="77777777" w:rsidR="00DF62FA" w:rsidRPr="00DF62FA" w:rsidRDefault="00DF62FA" w:rsidP="00DF62FA">
      <w:pPr>
        <w:pStyle w:val="EndNoteBibliography"/>
        <w:spacing w:after="0"/>
        <w:ind w:left="720" w:hanging="720"/>
      </w:pPr>
      <w:r w:rsidRPr="00DF62FA">
        <w:t>12.</w:t>
      </w:r>
      <w:r w:rsidRPr="00DF62FA">
        <w:tab/>
        <w:t xml:space="preserve">W. Li, Y. Guo, C. Zhang, R. Wu, A. Y. Yang, J. Gaspar and A. N. Kong, Dietary Phytochemicals and Cancer Chemoprevention: A Perspective on Oxidative Stress, Inflammation, and Epigenetics, </w:t>
      </w:r>
      <w:r w:rsidRPr="00DF62FA">
        <w:rPr>
          <w:i/>
        </w:rPr>
        <w:t>Chem Res Toxicol</w:t>
      </w:r>
      <w:r w:rsidRPr="00DF62FA">
        <w:t xml:space="preserve">, 2016, </w:t>
      </w:r>
      <w:r w:rsidRPr="00DF62FA">
        <w:rPr>
          <w:b/>
        </w:rPr>
        <w:t>29</w:t>
      </w:r>
      <w:r w:rsidRPr="00DF62FA">
        <w:t>, 2071-2095.</w:t>
      </w:r>
    </w:p>
    <w:p w14:paraId="7C7494E9" w14:textId="77777777" w:rsidR="00DF62FA" w:rsidRPr="00DF62FA" w:rsidRDefault="00DF62FA" w:rsidP="00DF62FA">
      <w:pPr>
        <w:pStyle w:val="EndNoteBibliography"/>
        <w:spacing w:after="0"/>
        <w:ind w:left="720" w:hanging="720"/>
      </w:pPr>
      <w:r w:rsidRPr="00DF62FA">
        <w:t>13.</w:t>
      </w:r>
      <w:r w:rsidRPr="00DF62FA">
        <w:tab/>
        <w:t xml:space="preserve">J. H. Lee, T. O. Khor, L. Shu, Z. Y. Su, F. Fuentes and A. N. Kong, Dietary phytochemicals and cancer prevention: Nrf2 signaling, epigenetics, and cell death mechanisms in blocking cancer initiation and progression, </w:t>
      </w:r>
      <w:r w:rsidRPr="00DF62FA">
        <w:rPr>
          <w:i/>
        </w:rPr>
        <w:t>Pharmacol Ther</w:t>
      </w:r>
      <w:r w:rsidRPr="00DF62FA">
        <w:t xml:space="preserve">, 2013, </w:t>
      </w:r>
      <w:r w:rsidRPr="00DF62FA">
        <w:rPr>
          <w:b/>
        </w:rPr>
        <w:t>137</w:t>
      </w:r>
      <w:r w:rsidRPr="00DF62FA">
        <w:t>, 153-171.</w:t>
      </w:r>
    </w:p>
    <w:p w14:paraId="4D822820" w14:textId="77777777" w:rsidR="00DF62FA" w:rsidRPr="00DF62FA" w:rsidRDefault="00DF62FA" w:rsidP="00DF62FA">
      <w:pPr>
        <w:pStyle w:val="EndNoteBibliography"/>
        <w:spacing w:after="0"/>
        <w:ind w:left="720" w:hanging="720"/>
      </w:pPr>
      <w:r w:rsidRPr="00DF62FA">
        <w:t>14.</w:t>
      </w:r>
      <w:r w:rsidRPr="00DF62FA">
        <w:tab/>
        <w:t xml:space="preserve">Z. Bahadoran, P. Mirmiran and F. Azizi, Potential efficacy of broccoli sprouts as a unique supplement for management of type 2 diabetes and its complications, </w:t>
      </w:r>
      <w:r w:rsidRPr="00DF62FA">
        <w:rPr>
          <w:i/>
        </w:rPr>
        <w:t>Journal of medicinal food</w:t>
      </w:r>
      <w:r w:rsidRPr="00DF62FA">
        <w:t xml:space="preserve">, 2013, </w:t>
      </w:r>
      <w:r w:rsidRPr="00DF62FA">
        <w:rPr>
          <w:b/>
        </w:rPr>
        <w:t>16</w:t>
      </w:r>
      <w:r w:rsidRPr="00DF62FA">
        <w:t>, 375-382.</w:t>
      </w:r>
    </w:p>
    <w:p w14:paraId="14C36F2E" w14:textId="77777777" w:rsidR="00DF62FA" w:rsidRPr="00DF62FA" w:rsidRDefault="00DF62FA" w:rsidP="00DF62FA">
      <w:pPr>
        <w:pStyle w:val="EndNoteBibliography"/>
        <w:spacing w:after="0"/>
        <w:ind w:left="720" w:hanging="720"/>
      </w:pPr>
      <w:r w:rsidRPr="00DF62FA">
        <w:t>15.</w:t>
      </w:r>
      <w:r w:rsidRPr="00DF62FA">
        <w:tab/>
        <w:t xml:space="preserve">A. S. Jimenez-Osorio, S. Gonzalez-Reyes and J. Pedraza-Chaverri, Natural Nrf2 activators in diabetes, </w:t>
      </w:r>
      <w:r w:rsidRPr="00DF62FA">
        <w:rPr>
          <w:i/>
        </w:rPr>
        <w:t>Clinica chimica acta; international journal of clinical chemistry</w:t>
      </w:r>
      <w:r w:rsidRPr="00DF62FA">
        <w:t xml:space="preserve">, 2015, </w:t>
      </w:r>
      <w:r w:rsidRPr="00DF62FA">
        <w:rPr>
          <w:b/>
        </w:rPr>
        <w:t>448</w:t>
      </w:r>
      <w:r w:rsidRPr="00DF62FA">
        <w:t>, 182-192.</w:t>
      </w:r>
    </w:p>
    <w:p w14:paraId="5B56A0D3" w14:textId="77777777" w:rsidR="00DF62FA" w:rsidRPr="00DF62FA" w:rsidRDefault="00DF62FA" w:rsidP="00DF62FA">
      <w:pPr>
        <w:pStyle w:val="EndNoteBibliography"/>
        <w:spacing w:after="0"/>
        <w:ind w:left="720" w:hanging="720"/>
      </w:pPr>
      <w:r w:rsidRPr="00DF62FA">
        <w:t>16.</w:t>
      </w:r>
      <w:r w:rsidRPr="00DF62FA">
        <w:tab/>
        <w:t xml:space="preserve">H. Zheng, S. A. Whitman, W. Wu, G. T. Wondrak, P. K. Wong, D. Fang and D. D. Zhang, Therapeutic potential of Nrf2 activators in streptozotocin-induced diabetic nephropathy, </w:t>
      </w:r>
      <w:r w:rsidRPr="00DF62FA">
        <w:rPr>
          <w:i/>
        </w:rPr>
        <w:t>Diabetes</w:t>
      </w:r>
      <w:r w:rsidRPr="00DF62FA">
        <w:t xml:space="preserve">, 2011, </w:t>
      </w:r>
      <w:r w:rsidRPr="00DF62FA">
        <w:rPr>
          <w:b/>
        </w:rPr>
        <w:t>60</w:t>
      </w:r>
      <w:r w:rsidRPr="00DF62FA">
        <w:t>, 3055-3066.</w:t>
      </w:r>
    </w:p>
    <w:p w14:paraId="1F1B4CDF" w14:textId="77777777" w:rsidR="00DF62FA" w:rsidRPr="00DF62FA" w:rsidRDefault="00DF62FA" w:rsidP="00DF62FA">
      <w:pPr>
        <w:pStyle w:val="EndNoteBibliography"/>
        <w:spacing w:after="0"/>
        <w:ind w:left="720" w:hanging="720"/>
      </w:pPr>
      <w:r w:rsidRPr="00DF62FA">
        <w:t>17.</w:t>
      </w:r>
      <w:r w:rsidRPr="00DF62FA">
        <w:tab/>
        <w:t xml:space="preserve">S. Xu and P. Liu, Tanshinone II-A: new perspectives for old remedies, </w:t>
      </w:r>
      <w:r w:rsidRPr="00DF62FA">
        <w:rPr>
          <w:i/>
        </w:rPr>
        <w:t>Expert opinion on therapeutic patents</w:t>
      </w:r>
      <w:r w:rsidRPr="00DF62FA">
        <w:t xml:space="preserve">, 2013, </w:t>
      </w:r>
      <w:r w:rsidRPr="00DF62FA">
        <w:rPr>
          <w:b/>
        </w:rPr>
        <w:t>23</w:t>
      </w:r>
      <w:r w:rsidRPr="00DF62FA">
        <w:t>, 149-153.</w:t>
      </w:r>
    </w:p>
    <w:p w14:paraId="62BBA98D" w14:textId="77777777" w:rsidR="00DF62FA" w:rsidRPr="00DF62FA" w:rsidRDefault="00DF62FA" w:rsidP="00DF62FA">
      <w:pPr>
        <w:pStyle w:val="EndNoteBibliography"/>
        <w:spacing w:after="0"/>
        <w:ind w:left="720" w:hanging="720"/>
      </w:pPr>
      <w:r w:rsidRPr="00DF62FA">
        <w:t>18.</w:t>
      </w:r>
      <w:r w:rsidRPr="00DF62FA">
        <w:tab/>
        <w:t xml:space="preserve">L. An, L. Y. Peng, N. Y. Sun, Y. L. Yang, X. W. Zhang, B. Li, B. L. Liu, P. Li and J. Chen, Tanshinone IIA Activates Nuclear Factor-Erythroid 2-Related Factor 2 to Restrain Pulmonary Fibrosis via Regulation of Redox Homeostasis and Glutaminolysis, </w:t>
      </w:r>
      <w:r w:rsidRPr="00DF62FA">
        <w:rPr>
          <w:i/>
        </w:rPr>
        <w:t>Antioxid Redox Signal</w:t>
      </w:r>
      <w:r w:rsidRPr="00DF62FA">
        <w:t>, 2018, DOI: 10.1089/ars.2018.7569.</w:t>
      </w:r>
    </w:p>
    <w:p w14:paraId="1369F343" w14:textId="77777777" w:rsidR="00DF62FA" w:rsidRPr="00DF62FA" w:rsidRDefault="00DF62FA" w:rsidP="00DF62FA">
      <w:pPr>
        <w:pStyle w:val="EndNoteBibliography"/>
        <w:spacing w:after="0"/>
        <w:ind w:left="720" w:hanging="720"/>
      </w:pPr>
      <w:r w:rsidRPr="00DF62FA">
        <w:t>19.</w:t>
      </w:r>
      <w:r w:rsidRPr="00DF62FA">
        <w:tab/>
        <w:t xml:space="preserve">L. Wang, C. Zhang, Y. Guo, Z. Y. Su, Y. Yang, L. Shu and A. N. Kong, Blocking of JB6 cell transformation by tanshinone IIA: epigenetic reactivation of Nrf2 antioxidative stress pathway, </w:t>
      </w:r>
      <w:r w:rsidRPr="00DF62FA">
        <w:rPr>
          <w:i/>
        </w:rPr>
        <w:t>AAPS J</w:t>
      </w:r>
      <w:r w:rsidRPr="00DF62FA">
        <w:t xml:space="preserve">, 2014, </w:t>
      </w:r>
      <w:r w:rsidRPr="00DF62FA">
        <w:rPr>
          <w:b/>
        </w:rPr>
        <w:t>16</w:t>
      </w:r>
      <w:r w:rsidRPr="00DF62FA">
        <w:t>, 1214-1225.</w:t>
      </w:r>
    </w:p>
    <w:p w14:paraId="1DF4C5FF" w14:textId="77777777" w:rsidR="00DF62FA" w:rsidRPr="00DF62FA" w:rsidRDefault="00DF62FA" w:rsidP="00DF62FA">
      <w:pPr>
        <w:pStyle w:val="EndNoteBibliography"/>
        <w:spacing w:after="0"/>
        <w:ind w:left="720" w:hanging="720"/>
      </w:pPr>
      <w:r w:rsidRPr="00DF62FA">
        <w:t>20.</w:t>
      </w:r>
      <w:r w:rsidRPr="00DF62FA">
        <w:tab/>
        <w:t xml:space="preserve">M. Cai, Y. Guo, S. Wang, H. Wei, S. Sun, G. Zhao and H. Dong, Tanshinone IIA Elicits Neuroprotective Effect Through Activating the Nuclear Factor Erythroid 2-Related Factor-Dependent Antioxidant Response, </w:t>
      </w:r>
      <w:r w:rsidRPr="00DF62FA">
        <w:rPr>
          <w:i/>
        </w:rPr>
        <w:t>Rejuvenation research</w:t>
      </w:r>
      <w:r w:rsidRPr="00DF62FA">
        <w:t xml:space="preserve">, 2017, </w:t>
      </w:r>
      <w:r w:rsidRPr="00DF62FA">
        <w:rPr>
          <w:b/>
        </w:rPr>
        <w:t>20</w:t>
      </w:r>
      <w:r w:rsidRPr="00DF62FA">
        <w:t>, 286-297.</w:t>
      </w:r>
    </w:p>
    <w:p w14:paraId="4BF06EB0" w14:textId="77777777" w:rsidR="00DF62FA" w:rsidRPr="00DF62FA" w:rsidRDefault="00DF62FA" w:rsidP="00DF62FA">
      <w:pPr>
        <w:pStyle w:val="EndNoteBibliography"/>
        <w:spacing w:after="0"/>
        <w:ind w:left="720" w:hanging="720"/>
      </w:pPr>
      <w:r w:rsidRPr="00DF62FA">
        <w:t>21.</w:t>
      </w:r>
      <w:r w:rsidRPr="00DF62FA">
        <w:tab/>
        <w:t xml:space="preserve">H. Sui, J. Zhao, L. Zhou, H. Wen, W. Deng, C. Li, Q. Ji, X. Liu, Y. Feng, N. Chai, Q. Zhang, J. Cai and Q. Li, Tanshinone IIA inhibits beta-catenin/VEGF-mediated angiogenesis by targeting TGF-beta1 in normoxic and HIF-1alpha in hypoxic microenvironments in human colorectal cancer, </w:t>
      </w:r>
      <w:r w:rsidRPr="00DF62FA">
        <w:rPr>
          <w:i/>
        </w:rPr>
        <w:t>Cancer letters</w:t>
      </w:r>
      <w:r w:rsidRPr="00DF62FA">
        <w:t xml:space="preserve">, 2017, </w:t>
      </w:r>
      <w:r w:rsidRPr="00DF62FA">
        <w:rPr>
          <w:b/>
        </w:rPr>
        <w:t>403</w:t>
      </w:r>
      <w:r w:rsidRPr="00DF62FA">
        <w:t>, 86-97.</w:t>
      </w:r>
    </w:p>
    <w:p w14:paraId="291D913B" w14:textId="77777777" w:rsidR="00DF62FA" w:rsidRPr="00DF62FA" w:rsidRDefault="00DF62FA" w:rsidP="00DF62FA">
      <w:pPr>
        <w:pStyle w:val="EndNoteBibliography"/>
        <w:spacing w:after="0"/>
        <w:ind w:left="720" w:hanging="720"/>
      </w:pPr>
      <w:r w:rsidRPr="00DF62FA">
        <w:t>22.</w:t>
      </w:r>
      <w:r w:rsidRPr="00DF62FA">
        <w:tab/>
        <w:t xml:space="preserve">H. Gao, L. Huang, F. Ding, K. Yang, Y. Feng, H. Tang, Q. M. Xu, J. Feng and S. Yang, Simultaneous purification of dihydrotanshinone, tanshinone I, cryptotanshinone, and tanshinone IIA from Salvia miltiorrhiza and their anti-inflammatory activities investigation, </w:t>
      </w:r>
      <w:r w:rsidRPr="00DF62FA">
        <w:rPr>
          <w:i/>
        </w:rPr>
        <w:t>Scientific reports</w:t>
      </w:r>
      <w:r w:rsidRPr="00DF62FA">
        <w:t xml:space="preserve">, 2018, </w:t>
      </w:r>
      <w:r w:rsidRPr="00DF62FA">
        <w:rPr>
          <w:b/>
        </w:rPr>
        <w:t>8</w:t>
      </w:r>
      <w:r w:rsidRPr="00DF62FA">
        <w:t>, 8460.</w:t>
      </w:r>
    </w:p>
    <w:p w14:paraId="3CD1117B" w14:textId="77777777" w:rsidR="00DF62FA" w:rsidRPr="00DF62FA" w:rsidRDefault="00DF62FA" w:rsidP="00DF62FA">
      <w:pPr>
        <w:pStyle w:val="EndNoteBibliography"/>
        <w:spacing w:after="0"/>
        <w:ind w:left="720" w:hanging="720"/>
      </w:pPr>
      <w:r w:rsidRPr="00DF62FA">
        <w:t>23.</w:t>
      </w:r>
      <w:r w:rsidRPr="00DF62FA">
        <w:tab/>
        <w:t xml:space="preserve">T. Liu, H. Jin, Q. R. Sun, J. H. Xu and H. T. Hu, The neuroprotective effects of tanshinone IIA on beta-amyloid-induced toxicity in rat cortical neurons, </w:t>
      </w:r>
      <w:r w:rsidRPr="00DF62FA">
        <w:rPr>
          <w:i/>
        </w:rPr>
        <w:t>Neuropharmacology</w:t>
      </w:r>
      <w:r w:rsidRPr="00DF62FA">
        <w:t xml:space="preserve">, 2010, </w:t>
      </w:r>
      <w:r w:rsidRPr="00DF62FA">
        <w:rPr>
          <w:b/>
        </w:rPr>
        <w:t>59</w:t>
      </w:r>
      <w:r w:rsidRPr="00DF62FA">
        <w:t>, 595-604.</w:t>
      </w:r>
    </w:p>
    <w:p w14:paraId="35DCDD13" w14:textId="77777777" w:rsidR="00DF62FA" w:rsidRPr="00DF62FA" w:rsidRDefault="00DF62FA" w:rsidP="00DF62FA">
      <w:pPr>
        <w:pStyle w:val="EndNoteBibliography"/>
        <w:spacing w:after="0"/>
        <w:ind w:left="720" w:hanging="720"/>
      </w:pPr>
      <w:r w:rsidRPr="00DF62FA">
        <w:t>24.</w:t>
      </w:r>
      <w:r w:rsidRPr="00DF62FA">
        <w:tab/>
        <w:t xml:space="preserve">X. Chen, R. Wu, Y. Kong, Y. Yang, Y. Gao, D. Sun, Q. Liu, D. Dai, Z. Lu, N. Wang, S. Ge and F. Wang, Tanshinone IIA attenuates renal damage in STZ-induced diabetic rats via inhibiting oxidative stress and inflammation, </w:t>
      </w:r>
      <w:r w:rsidRPr="00DF62FA">
        <w:rPr>
          <w:i/>
        </w:rPr>
        <w:t>Oncotarget</w:t>
      </w:r>
      <w:r w:rsidRPr="00DF62FA">
        <w:t xml:space="preserve">, 2017, </w:t>
      </w:r>
      <w:r w:rsidRPr="00DF62FA">
        <w:rPr>
          <w:b/>
        </w:rPr>
        <w:t>8</w:t>
      </w:r>
      <w:r w:rsidRPr="00DF62FA">
        <w:t>, 31915-31922.</w:t>
      </w:r>
    </w:p>
    <w:p w14:paraId="00A04217" w14:textId="77777777" w:rsidR="00DF62FA" w:rsidRPr="00DF62FA" w:rsidRDefault="00DF62FA" w:rsidP="00DF62FA">
      <w:pPr>
        <w:pStyle w:val="EndNoteBibliography"/>
        <w:spacing w:after="0"/>
        <w:ind w:left="720" w:hanging="720"/>
      </w:pPr>
      <w:r w:rsidRPr="00DF62FA">
        <w:t>25.</w:t>
      </w:r>
      <w:r w:rsidRPr="00DF62FA">
        <w:tab/>
        <w:t xml:space="preserve">K. Fan, S. Li, G. Liu, H. Yuan, L. Ma and P. Lu, Tanshinone IIA inhibits high glucoseinduced proliferation, migration and vascularization of human retinal endothelial cells, </w:t>
      </w:r>
      <w:r w:rsidRPr="00DF62FA">
        <w:rPr>
          <w:i/>
        </w:rPr>
        <w:t>Molecular medicine reports</w:t>
      </w:r>
      <w:r w:rsidRPr="00DF62FA">
        <w:t xml:space="preserve">, 2017, </w:t>
      </w:r>
      <w:r w:rsidRPr="00DF62FA">
        <w:rPr>
          <w:b/>
        </w:rPr>
        <w:t>16</w:t>
      </w:r>
      <w:r w:rsidRPr="00DF62FA">
        <w:t>, 9023-9028.</w:t>
      </w:r>
    </w:p>
    <w:p w14:paraId="614FBFF8" w14:textId="77777777" w:rsidR="00DF62FA" w:rsidRPr="00DF62FA" w:rsidRDefault="00DF62FA" w:rsidP="00DF62FA">
      <w:pPr>
        <w:pStyle w:val="EndNoteBibliography"/>
        <w:spacing w:after="0"/>
        <w:ind w:left="720" w:hanging="720"/>
      </w:pPr>
      <w:r w:rsidRPr="00DF62FA">
        <w:t>26.</w:t>
      </w:r>
      <w:r w:rsidRPr="00DF62FA">
        <w:tab/>
        <w:t xml:space="preserve">C. Jiang, W. Zhu, Q. Shao, X. Yan, B. Jin, M. Zhang and B. Xu, Tanshinone IIA Protects Against Folic Acid-Induced Acute Kidney Injury, </w:t>
      </w:r>
      <w:r w:rsidRPr="00DF62FA">
        <w:rPr>
          <w:i/>
        </w:rPr>
        <w:t>The American journal of Chinese medicine</w:t>
      </w:r>
      <w:r w:rsidRPr="00DF62FA">
        <w:t xml:space="preserve">, 2016, </w:t>
      </w:r>
      <w:r w:rsidRPr="00DF62FA">
        <w:rPr>
          <w:b/>
        </w:rPr>
        <w:t>44</w:t>
      </w:r>
      <w:r w:rsidRPr="00DF62FA">
        <w:t>, 737-753.</w:t>
      </w:r>
    </w:p>
    <w:p w14:paraId="04BF395E" w14:textId="77777777" w:rsidR="00DF62FA" w:rsidRPr="00DF62FA" w:rsidRDefault="00DF62FA" w:rsidP="00DF62FA">
      <w:pPr>
        <w:pStyle w:val="EndNoteBibliography"/>
        <w:spacing w:after="0"/>
        <w:ind w:left="720" w:hanging="720"/>
      </w:pPr>
      <w:r w:rsidRPr="00DF62FA">
        <w:t>27.</w:t>
      </w:r>
      <w:r w:rsidRPr="00DF62FA">
        <w:tab/>
        <w:t xml:space="preserve">C. Jiang, W. Zhu, X. Yan, Q. Shao, B. Xu, M. Zhang and R. Gong, Rescue therapy with Tanshinone IIA hinders transition of acute kidney injury to chronic kidney disease via targeting GSK3beta, </w:t>
      </w:r>
      <w:r w:rsidRPr="00DF62FA">
        <w:rPr>
          <w:i/>
        </w:rPr>
        <w:t>Scientific reports</w:t>
      </w:r>
      <w:r w:rsidRPr="00DF62FA">
        <w:t xml:space="preserve">, 2016, </w:t>
      </w:r>
      <w:r w:rsidRPr="00DF62FA">
        <w:rPr>
          <w:b/>
        </w:rPr>
        <w:t>6</w:t>
      </w:r>
      <w:r w:rsidRPr="00DF62FA">
        <w:t>, 36698.</w:t>
      </w:r>
    </w:p>
    <w:p w14:paraId="70AC5639" w14:textId="77777777" w:rsidR="00DF62FA" w:rsidRPr="00DF62FA" w:rsidRDefault="00DF62FA" w:rsidP="00DF62FA">
      <w:pPr>
        <w:pStyle w:val="EndNoteBibliography"/>
        <w:spacing w:after="0"/>
        <w:ind w:left="720" w:hanging="720"/>
      </w:pPr>
      <w:r w:rsidRPr="00DF62FA">
        <w:t>28.</w:t>
      </w:r>
      <w:r w:rsidRPr="00DF62FA">
        <w:tab/>
        <w:t xml:space="preserve">Y. M. Ahn, S. K. Kim, S. H. Lee, S. Y. Ahn, S. W. Kang, J. H. Chung, S. D. Kim and B. C. Lee, Renoprotective effect of Tanshinone IIA, an active component of Salvia miltiorrhiza, on rats with chronic kidney disease, </w:t>
      </w:r>
      <w:r w:rsidRPr="00DF62FA">
        <w:rPr>
          <w:i/>
        </w:rPr>
        <w:t>Phytotherapy research : PTR</w:t>
      </w:r>
      <w:r w:rsidRPr="00DF62FA">
        <w:t xml:space="preserve">, 2010, </w:t>
      </w:r>
      <w:r w:rsidRPr="00DF62FA">
        <w:rPr>
          <w:b/>
        </w:rPr>
        <w:t>24</w:t>
      </w:r>
      <w:r w:rsidRPr="00DF62FA">
        <w:t>, 1886-1892.</w:t>
      </w:r>
    </w:p>
    <w:p w14:paraId="5F4AD84D" w14:textId="77777777" w:rsidR="00DF62FA" w:rsidRPr="00DF62FA" w:rsidRDefault="00DF62FA" w:rsidP="00DF62FA">
      <w:pPr>
        <w:pStyle w:val="EndNoteBibliography"/>
        <w:spacing w:after="0"/>
        <w:ind w:left="720" w:hanging="720"/>
      </w:pPr>
      <w:r w:rsidRPr="00DF62FA">
        <w:t>29.</w:t>
      </w:r>
      <w:r w:rsidRPr="00DF62FA">
        <w:tab/>
        <w:t xml:space="preserve">C. Jiang, Q. Shao, B. Jin, R. Gong, M. Zhang and B. Xu, Tanshinone IIA Attenuates Renal Fibrosis after Acute Kidney Injury in a Mouse Model through Inhibition of Fibrocytes Recruitment, </w:t>
      </w:r>
      <w:r w:rsidRPr="00DF62FA">
        <w:rPr>
          <w:i/>
        </w:rPr>
        <w:t>BioMed research international</w:t>
      </w:r>
      <w:r w:rsidRPr="00DF62FA">
        <w:t xml:space="preserve">, 2015, </w:t>
      </w:r>
      <w:r w:rsidRPr="00DF62FA">
        <w:rPr>
          <w:b/>
        </w:rPr>
        <w:t>2015</w:t>
      </w:r>
      <w:r w:rsidRPr="00DF62FA">
        <w:t>, 867140.</w:t>
      </w:r>
    </w:p>
    <w:p w14:paraId="57484812" w14:textId="77777777" w:rsidR="00DF62FA" w:rsidRPr="00DF62FA" w:rsidRDefault="00DF62FA" w:rsidP="00DF62FA">
      <w:pPr>
        <w:pStyle w:val="EndNoteBibliography"/>
        <w:spacing w:after="0"/>
        <w:ind w:left="720" w:hanging="720"/>
      </w:pPr>
      <w:r w:rsidRPr="00DF62FA">
        <w:t>30.</w:t>
      </w:r>
      <w:r w:rsidRPr="00DF62FA">
        <w:tab/>
        <w:t xml:space="preserve">G. Chen, X. Zhang, C. Li, Y. Lin, Y. Meng and S. Tang, Role of the TGFbeta/p65 pathway in tanshinone A-treated HBZY1 cells, </w:t>
      </w:r>
      <w:r w:rsidRPr="00DF62FA">
        <w:rPr>
          <w:i/>
        </w:rPr>
        <w:t>Molecular medicine reports</w:t>
      </w:r>
      <w:r w:rsidRPr="00DF62FA">
        <w:t xml:space="preserve">, 2014, </w:t>
      </w:r>
      <w:r w:rsidRPr="00DF62FA">
        <w:rPr>
          <w:b/>
        </w:rPr>
        <w:t>10</w:t>
      </w:r>
      <w:r w:rsidRPr="00DF62FA">
        <w:t>, 2471-2476.</w:t>
      </w:r>
    </w:p>
    <w:p w14:paraId="7C7D055C" w14:textId="77777777" w:rsidR="00DF62FA" w:rsidRPr="00DF62FA" w:rsidRDefault="00DF62FA" w:rsidP="00DF62FA">
      <w:pPr>
        <w:pStyle w:val="EndNoteBibliography"/>
        <w:spacing w:after="0"/>
        <w:ind w:left="720" w:hanging="720"/>
      </w:pPr>
      <w:r w:rsidRPr="00DF62FA">
        <w:t>31.</w:t>
      </w:r>
      <w:r w:rsidRPr="00DF62FA">
        <w:tab/>
        <w:t xml:space="preserve">S. K. Kim, K. H. Jung and B. C. Lee, Protective effect of Tanshinone IIA on the early stage of experimental diabetic nephropathy, </w:t>
      </w:r>
      <w:r w:rsidRPr="00DF62FA">
        <w:rPr>
          <w:i/>
        </w:rPr>
        <w:t>Biological &amp; pharmaceutical bulletin</w:t>
      </w:r>
      <w:r w:rsidRPr="00DF62FA">
        <w:t xml:space="preserve">, 2009, </w:t>
      </w:r>
      <w:r w:rsidRPr="00DF62FA">
        <w:rPr>
          <w:b/>
        </w:rPr>
        <w:t>32</w:t>
      </w:r>
      <w:r w:rsidRPr="00DF62FA">
        <w:t>, 220-224.</w:t>
      </w:r>
    </w:p>
    <w:p w14:paraId="353EEA79" w14:textId="77777777" w:rsidR="00DF62FA" w:rsidRPr="00DF62FA" w:rsidRDefault="00DF62FA" w:rsidP="00DF62FA">
      <w:pPr>
        <w:pStyle w:val="EndNoteBibliography"/>
        <w:spacing w:after="0"/>
        <w:ind w:left="720" w:hanging="720"/>
      </w:pPr>
      <w:r w:rsidRPr="00DF62FA">
        <w:t>32.</w:t>
      </w:r>
      <w:r w:rsidRPr="00DF62FA">
        <w:tab/>
        <w:t xml:space="preserve">M. J. Hadden and A. Advani, Histone Deacetylase Inhibitors and Diabetic Kidney Disease, </w:t>
      </w:r>
      <w:r w:rsidRPr="00DF62FA">
        <w:rPr>
          <w:i/>
        </w:rPr>
        <w:t>International journal of molecular sciences</w:t>
      </w:r>
      <w:r w:rsidRPr="00DF62FA">
        <w:t xml:space="preserve">, 2018, </w:t>
      </w:r>
      <w:r w:rsidRPr="00DF62FA">
        <w:rPr>
          <w:b/>
        </w:rPr>
        <w:t>19</w:t>
      </w:r>
      <w:r w:rsidRPr="00DF62FA">
        <w:t>.</w:t>
      </w:r>
    </w:p>
    <w:p w14:paraId="67466CDF" w14:textId="77777777" w:rsidR="00DF62FA" w:rsidRPr="00DF62FA" w:rsidRDefault="00DF62FA" w:rsidP="00DF62FA">
      <w:pPr>
        <w:pStyle w:val="EndNoteBibliography"/>
        <w:spacing w:after="0"/>
        <w:ind w:left="720" w:hanging="720"/>
      </w:pPr>
      <w:r w:rsidRPr="00DF62FA">
        <w:t>33.</w:t>
      </w:r>
      <w:r w:rsidRPr="00DF62FA">
        <w:tab/>
        <w:t xml:space="preserve">S. T. Keating, J. A. van Diepen, N. P. Riksen and A. El-Osta, Epigenetics in diabetic nephropathy, immunity and metabolism, </w:t>
      </w:r>
      <w:r w:rsidRPr="00DF62FA">
        <w:rPr>
          <w:i/>
        </w:rPr>
        <w:t>Diabetologia</w:t>
      </w:r>
      <w:r w:rsidRPr="00DF62FA">
        <w:t xml:space="preserve">, 2018, </w:t>
      </w:r>
      <w:r w:rsidRPr="00DF62FA">
        <w:rPr>
          <w:b/>
        </w:rPr>
        <w:t>61</w:t>
      </w:r>
      <w:r w:rsidRPr="00DF62FA">
        <w:t>, 6-20.</w:t>
      </w:r>
    </w:p>
    <w:p w14:paraId="41774F27" w14:textId="77777777" w:rsidR="00DF62FA" w:rsidRPr="00DF62FA" w:rsidRDefault="00DF62FA" w:rsidP="00DF62FA">
      <w:pPr>
        <w:pStyle w:val="EndNoteBibliography"/>
        <w:spacing w:after="0"/>
        <w:ind w:left="720" w:hanging="720"/>
      </w:pPr>
      <w:r w:rsidRPr="00DF62FA">
        <w:t>34.</w:t>
      </w:r>
      <w:r w:rsidRPr="00DF62FA">
        <w:tab/>
        <w:t xml:space="preserve">F. Leti, E. Morrison and J. K. DiStefano, Long noncoding RNAs in the pathogenesis of diabetic kidney disease: implications for novel therapeutic strategies, </w:t>
      </w:r>
      <w:r w:rsidRPr="00DF62FA">
        <w:rPr>
          <w:i/>
        </w:rPr>
        <w:t>Personalized medicine</w:t>
      </w:r>
      <w:r w:rsidRPr="00DF62FA">
        <w:t xml:space="preserve">, 2017, </w:t>
      </w:r>
      <w:r w:rsidRPr="00DF62FA">
        <w:rPr>
          <w:b/>
        </w:rPr>
        <w:t>14</w:t>
      </w:r>
      <w:r w:rsidRPr="00DF62FA">
        <w:t>, 271-278.</w:t>
      </w:r>
    </w:p>
    <w:p w14:paraId="0A1589DD" w14:textId="77777777" w:rsidR="00DF62FA" w:rsidRPr="00DF62FA" w:rsidRDefault="00DF62FA" w:rsidP="00DF62FA">
      <w:pPr>
        <w:pStyle w:val="EndNoteBibliography"/>
        <w:spacing w:after="0"/>
        <w:ind w:left="720" w:hanging="720"/>
      </w:pPr>
      <w:r w:rsidRPr="00DF62FA">
        <w:t>35.</w:t>
      </w:r>
      <w:r w:rsidRPr="00DF62FA">
        <w:tab/>
        <w:t xml:space="preserve">J. Long, S. S. Badal, Z. Ye, Y. Wang, B. A. Ayanga, D. L. Galvan, N. H. Green, B. H. Chang, P. A. Overbeek and F. R. Danesh, Long noncoding RNA Tug1 regulates mitochondrial bioenergetics in diabetic nephropathy, </w:t>
      </w:r>
      <w:r w:rsidRPr="00DF62FA">
        <w:rPr>
          <w:i/>
        </w:rPr>
        <w:t>The Journal of clinical investigation</w:t>
      </w:r>
      <w:r w:rsidRPr="00DF62FA">
        <w:t xml:space="preserve">, 2016, </w:t>
      </w:r>
      <w:r w:rsidRPr="00DF62FA">
        <w:rPr>
          <w:b/>
        </w:rPr>
        <w:t>126</w:t>
      </w:r>
      <w:r w:rsidRPr="00DF62FA">
        <w:t>, 4205-4218.</w:t>
      </w:r>
    </w:p>
    <w:p w14:paraId="0DB35C30" w14:textId="77777777" w:rsidR="00DF62FA" w:rsidRPr="00DF62FA" w:rsidRDefault="00DF62FA" w:rsidP="00DF62FA">
      <w:pPr>
        <w:pStyle w:val="EndNoteBibliography"/>
        <w:spacing w:after="0"/>
        <w:ind w:left="720" w:hanging="720"/>
      </w:pPr>
      <w:r w:rsidRPr="00DF62FA">
        <w:t>36.</w:t>
      </w:r>
      <w:r w:rsidRPr="00DF62FA">
        <w:tab/>
        <w:t xml:space="preserve">A. Rubin, A. C. Salzberg, Y. Imamura, A. Grivitishvilli and J. Tombran-Tink, Identification of novel targets of diabetic nephropathy and PEDF peptide treatment using RNA-seq, </w:t>
      </w:r>
      <w:r w:rsidRPr="00DF62FA">
        <w:rPr>
          <w:i/>
        </w:rPr>
        <w:t>BMC genomics</w:t>
      </w:r>
      <w:r w:rsidRPr="00DF62FA">
        <w:t xml:space="preserve">, 2016, </w:t>
      </w:r>
      <w:r w:rsidRPr="00DF62FA">
        <w:rPr>
          <w:b/>
        </w:rPr>
        <w:t>17</w:t>
      </w:r>
      <w:r w:rsidRPr="00DF62FA">
        <w:t>, 936.</w:t>
      </w:r>
    </w:p>
    <w:p w14:paraId="39176F1E" w14:textId="77777777" w:rsidR="00DF62FA" w:rsidRPr="00DF62FA" w:rsidRDefault="00DF62FA" w:rsidP="00DF62FA">
      <w:pPr>
        <w:pStyle w:val="EndNoteBibliography"/>
        <w:spacing w:after="0"/>
        <w:ind w:left="720" w:hanging="720"/>
      </w:pPr>
      <w:r w:rsidRPr="00DF62FA">
        <w:t>37.</w:t>
      </w:r>
      <w:r w:rsidRPr="00DF62FA">
        <w:tab/>
        <w:t>S. Andrews, FastQC: a quality control tool for high throughput sequence data, 2010.</w:t>
      </w:r>
    </w:p>
    <w:p w14:paraId="4C4FDE36" w14:textId="77777777" w:rsidR="00DF62FA" w:rsidRPr="00DF62FA" w:rsidRDefault="00DF62FA" w:rsidP="00DF62FA">
      <w:pPr>
        <w:pStyle w:val="EndNoteBibliography"/>
        <w:spacing w:after="0"/>
        <w:ind w:left="720" w:hanging="720"/>
      </w:pPr>
      <w:r w:rsidRPr="00DF62FA">
        <w:t>38.</w:t>
      </w:r>
      <w:r w:rsidRPr="00DF62FA">
        <w:tab/>
        <w:t xml:space="preserve">H. Li, B. Handsaker, A. Wysoker, T. Fennell, J. Ruan, N. Homer, G. Marth, G. Abecasis, R. Durbin and S. Genome Project Data Processing, The Sequence Alignment/Map format and SAMtools, </w:t>
      </w:r>
      <w:r w:rsidRPr="00DF62FA">
        <w:rPr>
          <w:i/>
        </w:rPr>
        <w:t>Bioinformatics</w:t>
      </w:r>
      <w:r w:rsidRPr="00DF62FA">
        <w:t xml:space="preserve">, 2009, </w:t>
      </w:r>
      <w:r w:rsidRPr="00DF62FA">
        <w:rPr>
          <w:b/>
        </w:rPr>
        <w:t>25</w:t>
      </w:r>
      <w:r w:rsidRPr="00DF62FA">
        <w:t>, 2078-2079.</w:t>
      </w:r>
    </w:p>
    <w:p w14:paraId="10BF3951" w14:textId="77777777" w:rsidR="00DF62FA" w:rsidRPr="00DF62FA" w:rsidRDefault="00DF62FA" w:rsidP="00DF62FA">
      <w:pPr>
        <w:pStyle w:val="EndNoteBibliography"/>
        <w:spacing w:after="0"/>
        <w:ind w:left="720" w:hanging="720"/>
      </w:pPr>
      <w:r w:rsidRPr="00DF62FA">
        <w:t>39.</w:t>
      </w:r>
      <w:r w:rsidRPr="00DF62FA">
        <w:tab/>
        <w:t xml:space="preserve">D. Kim, B. Langmead and S. L. Salzberg, HISAT: a fast spliced aligner with low memory requirements, </w:t>
      </w:r>
      <w:r w:rsidRPr="00DF62FA">
        <w:rPr>
          <w:i/>
        </w:rPr>
        <w:t>Nat Methods</w:t>
      </w:r>
      <w:r w:rsidRPr="00DF62FA">
        <w:t xml:space="preserve">, 2015, </w:t>
      </w:r>
      <w:r w:rsidRPr="00DF62FA">
        <w:rPr>
          <w:b/>
        </w:rPr>
        <w:t>12</w:t>
      </w:r>
      <w:r w:rsidRPr="00DF62FA">
        <w:t>, 357-360.</w:t>
      </w:r>
    </w:p>
    <w:p w14:paraId="67911C68" w14:textId="77777777" w:rsidR="00DF62FA" w:rsidRPr="00DF62FA" w:rsidRDefault="00DF62FA" w:rsidP="00DF62FA">
      <w:pPr>
        <w:pStyle w:val="EndNoteBibliography"/>
        <w:spacing w:after="0"/>
        <w:ind w:left="720" w:hanging="720"/>
      </w:pPr>
      <w:r w:rsidRPr="00DF62FA">
        <w:t>40.</w:t>
      </w:r>
      <w:r w:rsidRPr="00DF62FA">
        <w:tab/>
        <w:t xml:space="preserve">F. Krueger and S. R. Andrews, Bismark: a flexible aligner and methylation caller for Bisulfite-Seq applications, </w:t>
      </w:r>
      <w:r w:rsidRPr="00DF62FA">
        <w:rPr>
          <w:i/>
        </w:rPr>
        <w:t>bioinformatics</w:t>
      </w:r>
      <w:r w:rsidRPr="00DF62FA">
        <w:t xml:space="preserve">, 2011, </w:t>
      </w:r>
      <w:r w:rsidRPr="00DF62FA">
        <w:rPr>
          <w:b/>
        </w:rPr>
        <w:t>27</w:t>
      </w:r>
      <w:r w:rsidRPr="00DF62FA">
        <w:t>, 1571-1572.</w:t>
      </w:r>
    </w:p>
    <w:p w14:paraId="0850BD9A" w14:textId="77777777" w:rsidR="00DF62FA" w:rsidRPr="00DF62FA" w:rsidRDefault="00DF62FA" w:rsidP="00DF62FA">
      <w:pPr>
        <w:pStyle w:val="EndNoteBibliography"/>
        <w:spacing w:after="0"/>
        <w:ind w:left="720" w:hanging="720"/>
      </w:pPr>
      <w:r w:rsidRPr="00DF62FA">
        <w:t>41.</w:t>
      </w:r>
      <w:r w:rsidRPr="00DF62FA">
        <w:tab/>
        <w:t>R. C. Team, R: A language and environment for statistical computing, 2013.</w:t>
      </w:r>
    </w:p>
    <w:p w14:paraId="532008F6" w14:textId="77777777" w:rsidR="00DF62FA" w:rsidRPr="00DF62FA" w:rsidRDefault="00DF62FA" w:rsidP="00DF62FA">
      <w:pPr>
        <w:pStyle w:val="EndNoteBibliography"/>
        <w:spacing w:after="0"/>
        <w:ind w:left="720" w:hanging="720"/>
      </w:pPr>
      <w:r w:rsidRPr="00DF62FA">
        <w:t>42.</w:t>
      </w:r>
      <w:r w:rsidRPr="00DF62FA">
        <w:tab/>
        <w:t xml:space="preserve">L. Wang, Z. Feng, X. Wang, X. Wang and X. Zhang, DEGseq: an R package for identifying differentially expressed genes from RNA-seq data, </w:t>
      </w:r>
      <w:r w:rsidRPr="00DF62FA">
        <w:rPr>
          <w:i/>
        </w:rPr>
        <w:t>Bioinformatics</w:t>
      </w:r>
      <w:r w:rsidRPr="00DF62FA">
        <w:t xml:space="preserve">, 2010, </w:t>
      </w:r>
      <w:r w:rsidRPr="00DF62FA">
        <w:rPr>
          <w:b/>
        </w:rPr>
        <w:t>26</w:t>
      </w:r>
      <w:r w:rsidRPr="00DF62FA">
        <w:t>, 136-138.</w:t>
      </w:r>
    </w:p>
    <w:p w14:paraId="2E56D3BD" w14:textId="77777777" w:rsidR="00DF62FA" w:rsidRPr="00DF62FA" w:rsidRDefault="00DF62FA" w:rsidP="00DF62FA">
      <w:pPr>
        <w:pStyle w:val="EndNoteBibliography"/>
        <w:spacing w:after="0"/>
        <w:ind w:left="720" w:hanging="720"/>
      </w:pPr>
      <w:r w:rsidRPr="00DF62FA">
        <w:t>43.</w:t>
      </w:r>
      <w:r w:rsidRPr="00DF62FA">
        <w:tab/>
        <w:t xml:space="preserve">J. D. Storey, The positive false discovery rate: a Bayesian interpretation and the q-value, </w:t>
      </w:r>
      <w:r w:rsidRPr="00DF62FA">
        <w:rPr>
          <w:i/>
        </w:rPr>
        <w:t>The Annals of Statistics</w:t>
      </w:r>
      <w:r w:rsidRPr="00DF62FA">
        <w:t xml:space="preserve">, 2003, </w:t>
      </w:r>
      <w:r w:rsidRPr="00DF62FA">
        <w:rPr>
          <w:b/>
        </w:rPr>
        <w:t>31</w:t>
      </w:r>
      <w:r w:rsidRPr="00DF62FA">
        <w:t>, 2013-2035.</w:t>
      </w:r>
    </w:p>
    <w:p w14:paraId="7A203A41" w14:textId="77777777" w:rsidR="00DF62FA" w:rsidRPr="00DF62FA" w:rsidRDefault="00DF62FA" w:rsidP="00DF62FA">
      <w:pPr>
        <w:pStyle w:val="EndNoteBibliography"/>
        <w:spacing w:after="0"/>
        <w:ind w:left="720" w:hanging="720"/>
      </w:pPr>
      <w:r w:rsidRPr="00DF62FA">
        <w:t>44.</w:t>
      </w:r>
      <w:r w:rsidRPr="00DF62FA">
        <w:tab/>
        <w:t xml:space="preserve">J. M. Gaspar and R. P. Hart, DMRfinder: efficiently identifying differentially methylated regions from MethylC-seq data, </w:t>
      </w:r>
      <w:r w:rsidRPr="00DF62FA">
        <w:rPr>
          <w:i/>
        </w:rPr>
        <w:t>BMC Bioinformatics</w:t>
      </w:r>
      <w:r w:rsidRPr="00DF62FA">
        <w:t xml:space="preserve">, 2017, </w:t>
      </w:r>
      <w:r w:rsidRPr="00DF62FA">
        <w:rPr>
          <w:b/>
        </w:rPr>
        <w:t>18</w:t>
      </w:r>
      <w:r w:rsidRPr="00DF62FA">
        <w:t>, 528.</w:t>
      </w:r>
    </w:p>
    <w:p w14:paraId="0707EB31" w14:textId="77777777" w:rsidR="00DF62FA" w:rsidRPr="00DF62FA" w:rsidRDefault="00DF62FA" w:rsidP="00DF62FA">
      <w:pPr>
        <w:pStyle w:val="EndNoteBibliography"/>
        <w:spacing w:after="0"/>
        <w:ind w:left="720" w:hanging="720"/>
      </w:pPr>
      <w:r w:rsidRPr="00DF62FA">
        <w:t>45.</w:t>
      </w:r>
      <w:r w:rsidRPr="00DF62FA">
        <w:tab/>
        <w:t xml:space="preserve">G. Yu, L. G. Wang and Q. Y. He, ChIPseeker: an R/Bioconductor package for ChIP peak annotation, comparison and visualization, </w:t>
      </w:r>
      <w:r w:rsidRPr="00DF62FA">
        <w:rPr>
          <w:i/>
        </w:rPr>
        <w:t>Bioinformatics</w:t>
      </w:r>
      <w:r w:rsidRPr="00DF62FA">
        <w:t xml:space="preserve">, 2015, </w:t>
      </w:r>
      <w:r w:rsidRPr="00DF62FA">
        <w:rPr>
          <w:b/>
        </w:rPr>
        <w:t>31</w:t>
      </w:r>
      <w:r w:rsidRPr="00DF62FA">
        <w:t>, 2382-2383.</w:t>
      </w:r>
    </w:p>
    <w:p w14:paraId="06C0E506" w14:textId="77777777" w:rsidR="00DF62FA" w:rsidRPr="00DF62FA" w:rsidRDefault="00DF62FA" w:rsidP="00DF62FA">
      <w:pPr>
        <w:pStyle w:val="EndNoteBibliography"/>
        <w:spacing w:after="0"/>
        <w:ind w:left="720" w:hanging="720"/>
      </w:pPr>
      <w:r w:rsidRPr="00DF62FA">
        <w:t>46.</w:t>
      </w:r>
      <w:r w:rsidRPr="00DF62FA">
        <w:tab/>
        <w:t xml:space="preserve">S. Zhou, A. E. Treloar and M. Lupien, Emergence of the Noncoding Cancer Genome: A Target of Genetic and Epigenetic Alterations, </w:t>
      </w:r>
      <w:r w:rsidRPr="00DF62FA">
        <w:rPr>
          <w:i/>
        </w:rPr>
        <w:t>Cancer Discov</w:t>
      </w:r>
      <w:r w:rsidRPr="00DF62FA">
        <w:t xml:space="preserve">, 2016, </w:t>
      </w:r>
      <w:r w:rsidRPr="00DF62FA">
        <w:rPr>
          <w:b/>
        </w:rPr>
        <w:t>6</w:t>
      </w:r>
      <w:r w:rsidRPr="00DF62FA">
        <w:t>, 1215-1229.</w:t>
      </w:r>
    </w:p>
    <w:p w14:paraId="030F9AB4" w14:textId="77777777" w:rsidR="00DF62FA" w:rsidRPr="00DF62FA" w:rsidRDefault="00DF62FA" w:rsidP="00DF62FA">
      <w:pPr>
        <w:pStyle w:val="EndNoteBibliography"/>
        <w:spacing w:after="0"/>
        <w:ind w:left="720" w:hanging="720"/>
      </w:pPr>
      <w:r w:rsidRPr="00DF62FA">
        <w:t>47.</w:t>
      </w:r>
      <w:r w:rsidRPr="00DF62FA">
        <w:tab/>
        <w:t xml:space="preserve">S. E. Wenzel, Arachidonic acid metabolites: mediators of inflammation in asthma, </w:t>
      </w:r>
      <w:r w:rsidRPr="00DF62FA">
        <w:rPr>
          <w:i/>
        </w:rPr>
        <w:t>Pharmacotherapy</w:t>
      </w:r>
      <w:r w:rsidRPr="00DF62FA">
        <w:t xml:space="preserve">, 1997, </w:t>
      </w:r>
      <w:r w:rsidRPr="00DF62FA">
        <w:rPr>
          <w:b/>
        </w:rPr>
        <w:t>17</w:t>
      </w:r>
      <w:r w:rsidRPr="00DF62FA">
        <w:t>, 3S-12S.</w:t>
      </w:r>
    </w:p>
    <w:p w14:paraId="52B857AE" w14:textId="77777777" w:rsidR="00DF62FA" w:rsidRPr="00DF62FA" w:rsidRDefault="00DF62FA" w:rsidP="00DF62FA">
      <w:pPr>
        <w:pStyle w:val="EndNoteBibliography"/>
        <w:spacing w:after="0"/>
        <w:ind w:left="720" w:hanging="720"/>
      </w:pPr>
      <w:r w:rsidRPr="00DF62FA">
        <w:t>48.</w:t>
      </w:r>
      <w:r w:rsidRPr="00DF62FA">
        <w:tab/>
        <w:t xml:space="preserve">M. Peters-Golden, C. Canetti, P. Mancuso and M. J. Coffey, Leukotrienes: underappreciated mediators of innate immune responses, </w:t>
      </w:r>
      <w:r w:rsidRPr="00DF62FA">
        <w:rPr>
          <w:i/>
        </w:rPr>
        <w:t>J Immunol</w:t>
      </w:r>
      <w:r w:rsidRPr="00DF62FA">
        <w:t xml:space="preserve">, 2005, </w:t>
      </w:r>
      <w:r w:rsidRPr="00DF62FA">
        <w:rPr>
          <w:b/>
        </w:rPr>
        <w:t>174</w:t>
      </w:r>
      <w:r w:rsidRPr="00DF62FA">
        <w:t>, 589-594.</w:t>
      </w:r>
    </w:p>
    <w:p w14:paraId="3322FED3" w14:textId="77777777" w:rsidR="00DF62FA" w:rsidRPr="00DF62FA" w:rsidRDefault="00DF62FA" w:rsidP="00DF62FA">
      <w:pPr>
        <w:pStyle w:val="EndNoteBibliography"/>
        <w:spacing w:after="0"/>
        <w:ind w:left="720" w:hanging="720"/>
      </w:pPr>
      <w:r w:rsidRPr="00DF62FA">
        <w:t>49.</w:t>
      </w:r>
      <w:r w:rsidRPr="00DF62FA">
        <w:tab/>
        <w:t xml:space="preserve">E. M. Smyth and G. A. Fitzgerald, The eicosanoids: prostaglandins, thromboxanes, leukotrienes, and related compounds, </w:t>
      </w:r>
      <w:r w:rsidRPr="00DF62FA">
        <w:rPr>
          <w:i/>
        </w:rPr>
        <w:t>Basic and clinical pharmacology. 12th edition. McGraw Hill Medical</w:t>
      </w:r>
      <w:r w:rsidRPr="00DF62FA">
        <w:t>, 2009, 313-329.</w:t>
      </w:r>
    </w:p>
    <w:p w14:paraId="322F3416" w14:textId="77777777" w:rsidR="00DF62FA" w:rsidRPr="00DF62FA" w:rsidRDefault="00DF62FA" w:rsidP="00DF62FA">
      <w:pPr>
        <w:pStyle w:val="EndNoteBibliography"/>
        <w:spacing w:after="0"/>
        <w:ind w:left="720" w:hanging="720"/>
      </w:pPr>
      <w:r w:rsidRPr="00DF62FA">
        <w:t>50.</w:t>
      </w:r>
      <w:r w:rsidRPr="00DF62FA">
        <w:tab/>
        <w:t xml:space="preserve">E. M. Smyth, T. Grosser, M. Wang, Y. Yu and G. A. FitzGerald, Prostanoids in health and disease, </w:t>
      </w:r>
      <w:r w:rsidRPr="00DF62FA">
        <w:rPr>
          <w:i/>
        </w:rPr>
        <w:t>Journal of lipid research</w:t>
      </w:r>
      <w:r w:rsidRPr="00DF62FA">
        <w:t xml:space="preserve">, 2009, </w:t>
      </w:r>
      <w:r w:rsidRPr="00DF62FA">
        <w:rPr>
          <w:b/>
        </w:rPr>
        <w:t>50</w:t>
      </w:r>
      <w:r w:rsidRPr="00DF62FA">
        <w:t>, S423-S428.</w:t>
      </w:r>
    </w:p>
    <w:p w14:paraId="1207BA7A" w14:textId="77777777" w:rsidR="00DF62FA" w:rsidRPr="00DF62FA" w:rsidRDefault="00DF62FA" w:rsidP="00DF62FA">
      <w:pPr>
        <w:pStyle w:val="EndNoteBibliography"/>
        <w:spacing w:after="0"/>
        <w:ind w:left="720" w:hanging="720"/>
      </w:pPr>
      <w:r w:rsidRPr="00DF62FA">
        <w:t>51.</w:t>
      </w:r>
      <w:r w:rsidRPr="00DF62FA">
        <w:tab/>
        <w:t xml:space="preserve">M. Makishima, Nuclear receptors as targets for drug development: regulation of cholesterol and bile acid metabolism by nuclear receptors, </w:t>
      </w:r>
      <w:r w:rsidRPr="00DF62FA">
        <w:rPr>
          <w:i/>
        </w:rPr>
        <w:t>Journal of pharmacological sciences</w:t>
      </w:r>
      <w:r w:rsidRPr="00DF62FA">
        <w:t xml:space="preserve">, 2005, </w:t>
      </w:r>
      <w:r w:rsidRPr="00DF62FA">
        <w:rPr>
          <w:b/>
        </w:rPr>
        <w:t>97</w:t>
      </w:r>
      <w:r w:rsidRPr="00DF62FA">
        <w:t>, 177-183.</w:t>
      </w:r>
    </w:p>
    <w:p w14:paraId="15B766CC" w14:textId="77777777" w:rsidR="00DF62FA" w:rsidRPr="00DF62FA" w:rsidRDefault="00DF62FA" w:rsidP="00DF62FA">
      <w:pPr>
        <w:pStyle w:val="EndNoteBibliography"/>
        <w:spacing w:after="0"/>
        <w:ind w:left="720" w:hanging="720"/>
      </w:pPr>
      <w:r w:rsidRPr="00DF62FA">
        <w:t>52.</w:t>
      </w:r>
      <w:r w:rsidRPr="00DF62FA">
        <w:tab/>
        <w:t xml:space="preserve">D. Burg and G. J. Mulder, Glutathione conjugates and their synthetic derivatives as inhibitors of glutathione-dependent enzymes involved in cancer and drug resistance, </w:t>
      </w:r>
      <w:r w:rsidRPr="00DF62FA">
        <w:rPr>
          <w:i/>
        </w:rPr>
        <w:t>Drug metabolism reviews</w:t>
      </w:r>
      <w:r w:rsidRPr="00DF62FA">
        <w:t xml:space="preserve">, 2002, </w:t>
      </w:r>
      <w:r w:rsidRPr="00DF62FA">
        <w:rPr>
          <w:b/>
        </w:rPr>
        <w:t>34</w:t>
      </w:r>
      <w:r w:rsidRPr="00DF62FA">
        <w:t>, 821-863.</w:t>
      </w:r>
    </w:p>
    <w:p w14:paraId="72EAD8B9" w14:textId="77777777" w:rsidR="00DF62FA" w:rsidRPr="00DF62FA" w:rsidRDefault="00DF62FA" w:rsidP="00DF62FA">
      <w:pPr>
        <w:pStyle w:val="EndNoteBibliography"/>
        <w:spacing w:after="0"/>
        <w:ind w:left="720" w:hanging="720"/>
      </w:pPr>
      <w:r w:rsidRPr="00DF62FA">
        <w:t>53.</w:t>
      </w:r>
      <w:r w:rsidRPr="00DF62FA">
        <w:tab/>
        <w:t xml:space="preserve">S. Budhiraja and A. Chugh, Neuromedin U: physiology, pharmacology and therapeutic potential, </w:t>
      </w:r>
      <w:r w:rsidRPr="00DF62FA">
        <w:rPr>
          <w:i/>
        </w:rPr>
        <w:t>Fundam Clin Pharmacol</w:t>
      </w:r>
      <w:r w:rsidRPr="00DF62FA">
        <w:t xml:space="preserve">, 2009, </w:t>
      </w:r>
      <w:r w:rsidRPr="00DF62FA">
        <w:rPr>
          <w:b/>
        </w:rPr>
        <w:t>23</w:t>
      </w:r>
      <w:r w:rsidRPr="00DF62FA">
        <w:t>, 149-157.</w:t>
      </w:r>
    </w:p>
    <w:p w14:paraId="461A7909" w14:textId="77777777" w:rsidR="00DF62FA" w:rsidRPr="00DF62FA" w:rsidRDefault="00DF62FA" w:rsidP="00DF62FA">
      <w:pPr>
        <w:pStyle w:val="EndNoteBibliography"/>
        <w:spacing w:after="0"/>
        <w:ind w:left="720" w:hanging="720"/>
      </w:pPr>
      <w:r w:rsidRPr="00DF62FA">
        <w:t>54.</w:t>
      </w:r>
      <w:r w:rsidRPr="00DF62FA">
        <w:tab/>
        <w:t xml:space="preserve">W. Zhang, H. Sakoda, A. Miura, K. Shimizu, K. Mori, M. Miyazato, K. Takayama, Y. Hayashi and M. Nakazato, Neuromedin U suppresses glucose-stimulated insulin secretion in pancreatic β cells, </w:t>
      </w:r>
      <w:r w:rsidRPr="00DF62FA">
        <w:rPr>
          <w:i/>
        </w:rPr>
        <w:t>Biochemical and biophysical research communications</w:t>
      </w:r>
      <w:r w:rsidRPr="00DF62FA">
        <w:t xml:space="preserve">, 2017, </w:t>
      </w:r>
      <w:r w:rsidRPr="00DF62FA">
        <w:rPr>
          <w:b/>
        </w:rPr>
        <w:t>493</w:t>
      </w:r>
      <w:r w:rsidRPr="00DF62FA">
        <w:t>, 677-683.</w:t>
      </w:r>
    </w:p>
    <w:p w14:paraId="0DFCF5C2" w14:textId="77777777" w:rsidR="00DF62FA" w:rsidRPr="00DF62FA" w:rsidRDefault="00DF62FA" w:rsidP="00DF62FA">
      <w:pPr>
        <w:pStyle w:val="EndNoteBibliography"/>
        <w:spacing w:after="0"/>
        <w:ind w:left="720" w:hanging="720"/>
      </w:pPr>
      <w:r w:rsidRPr="00DF62FA">
        <w:t>55.</w:t>
      </w:r>
      <w:r w:rsidRPr="00DF62FA">
        <w:tab/>
        <w:t xml:space="preserve">G. Su, K. Liu, Y. Wang, J. Wang, X. Li, W. Li, Y. Liao and Z. Wang, Fibrinogen-like protein 2 expression correlates with microthrombosis in rats with type 2 diabetic nephropathy, </w:t>
      </w:r>
      <w:r w:rsidRPr="00DF62FA">
        <w:rPr>
          <w:i/>
        </w:rPr>
        <w:t>J Biomed Res</w:t>
      </w:r>
      <w:r w:rsidRPr="00DF62FA">
        <w:t xml:space="preserve">, 2011, </w:t>
      </w:r>
      <w:r w:rsidRPr="00DF62FA">
        <w:rPr>
          <w:b/>
        </w:rPr>
        <w:t>25</w:t>
      </w:r>
      <w:r w:rsidRPr="00DF62FA">
        <w:t>, 120-127.</w:t>
      </w:r>
    </w:p>
    <w:p w14:paraId="3DC8A537" w14:textId="77777777" w:rsidR="00DF62FA" w:rsidRPr="00DF62FA" w:rsidRDefault="00DF62FA" w:rsidP="00DF62FA">
      <w:pPr>
        <w:pStyle w:val="EndNoteBibliography"/>
        <w:spacing w:after="0"/>
        <w:ind w:left="720" w:hanging="720"/>
      </w:pPr>
      <w:r w:rsidRPr="00DF62FA">
        <w:t>56.</w:t>
      </w:r>
      <w:r w:rsidRPr="00DF62FA">
        <w:tab/>
        <w:t xml:space="preserve">M. Kashiba, J. Oka, R. Ichikawa, E. Kasahara, T. Inayama, A. Kageyama, H. Kageyama, T. Osaka, K. Umegaki, A. Matsumoto, T. Ishikawa, M. Nishikimi, M. Inoue and S. Inoue, Impaired ascorbic acid metabolism in streptozotocin-induced diabetic rats, </w:t>
      </w:r>
      <w:r w:rsidRPr="00DF62FA">
        <w:rPr>
          <w:i/>
        </w:rPr>
        <w:t>Free Radic Biol Med</w:t>
      </w:r>
      <w:r w:rsidRPr="00DF62FA">
        <w:t xml:space="preserve">, 2002, </w:t>
      </w:r>
      <w:r w:rsidRPr="00DF62FA">
        <w:rPr>
          <w:b/>
        </w:rPr>
        <w:t>33</w:t>
      </w:r>
      <w:r w:rsidRPr="00DF62FA">
        <w:t>, 1221-1230.</w:t>
      </w:r>
    </w:p>
    <w:p w14:paraId="6980E507" w14:textId="77777777" w:rsidR="00DF62FA" w:rsidRPr="00DF62FA" w:rsidRDefault="00DF62FA" w:rsidP="00DF62FA">
      <w:pPr>
        <w:pStyle w:val="EndNoteBibliography"/>
        <w:ind w:left="720" w:hanging="720"/>
      </w:pPr>
      <w:r w:rsidRPr="00DF62FA">
        <w:t>57.</w:t>
      </w:r>
      <w:r w:rsidRPr="00DF62FA">
        <w:tab/>
        <w:t xml:space="preserve">T. Sato, T. Kobayashi, A. Kuno, T. Miki, M. Tanno, H. Kouzu, T. Itoh, S. Ishikawa, T. Kojima, T. Miura and N. Tohse, Type 2 diabetes induces subendocardium-predominant reduction in transient outward K+ current with downregulation of Kv4.2 and KChIP2, </w:t>
      </w:r>
      <w:r w:rsidRPr="00DF62FA">
        <w:rPr>
          <w:i/>
        </w:rPr>
        <w:t>American journal of physiology. Heart and circulatory physiology</w:t>
      </w:r>
      <w:r w:rsidRPr="00DF62FA">
        <w:t xml:space="preserve">, 2014, </w:t>
      </w:r>
      <w:r w:rsidRPr="00DF62FA">
        <w:rPr>
          <w:b/>
        </w:rPr>
        <w:t>306</w:t>
      </w:r>
      <w:r w:rsidRPr="00DF62FA">
        <w:t>, H1054-1065.</w:t>
      </w:r>
    </w:p>
    <w:p w14:paraId="7361354C" w14:textId="2186A0DF"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CD7"/>
    <w:multiLevelType w:val="hybridMultilevel"/>
    <w:tmpl w:val="399A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145B5"/>
    <w:multiLevelType w:val="multilevel"/>
    <w:tmpl w:val="DE2C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Food and Fun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9845E7"/>
    <w:rsid w:val="0000212E"/>
    <w:rsid w:val="00004E01"/>
    <w:rsid w:val="00006629"/>
    <w:rsid w:val="00006772"/>
    <w:rsid w:val="0001744C"/>
    <w:rsid w:val="00022CDA"/>
    <w:rsid w:val="00033286"/>
    <w:rsid w:val="0004098A"/>
    <w:rsid w:val="000500BA"/>
    <w:rsid w:val="0005213A"/>
    <w:rsid w:val="0005369A"/>
    <w:rsid w:val="00054339"/>
    <w:rsid w:val="000605B4"/>
    <w:rsid w:val="00060FB4"/>
    <w:rsid w:val="0006156A"/>
    <w:rsid w:val="00063197"/>
    <w:rsid w:val="00067369"/>
    <w:rsid w:val="00070E2E"/>
    <w:rsid w:val="000717FD"/>
    <w:rsid w:val="00081FAA"/>
    <w:rsid w:val="00083F35"/>
    <w:rsid w:val="00087E9A"/>
    <w:rsid w:val="00092939"/>
    <w:rsid w:val="000A0D62"/>
    <w:rsid w:val="000A1D4E"/>
    <w:rsid w:val="000A356E"/>
    <w:rsid w:val="000A6653"/>
    <w:rsid w:val="000B3031"/>
    <w:rsid w:val="000B6063"/>
    <w:rsid w:val="000B6198"/>
    <w:rsid w:val="000C1EAB"/>
    <w:rsid w:val="000C532F"/>
    <w:rsid w:val="000C7134"/>
    <w:rsid w:val="000D49D3"/>
    <w:rsid w:val="000D7299"/>
    <w:rsid w:val="000E667E"/>
    <w:rsid w:val="000F02EF"/>
    <w:rsid w:val="000F277E"/>
    <w:rsid w:val="000F3624"/>
    <w:rsid w:val="000F6229"/>
    <w:rsid w:val="0010401C"/>
    <w:rsid w:val="00106826"/>
    <w:rsid w:val="001076BB"/>
    <w:rsid w:val="00107BCC"/>
    <w:rsid w:val="00111252"/>
    <w:rsid w:val="00114138"/>
    <w:rsid w:val="00117C8B"/>
    <w:rsid w:val="00117CDD"/>
    <w:rsid w:val="00126665"/>
    <w:rsid w:val="00133A23"/>
    <w:rsid w:val="001343B4"/>
    <w:rsid w:val="00136245"/>
    <w:rsid w:val="00147F98"/>
    <w:rsid w:val="0015199A"/>
    <w:rsid w:val="00171D5D"/>
    <w:rsid w:val="00171EF7"/>
    <w:rsid w:val="001728D2"/>
    <w:rsid w:val="00180943"/>
    <w:rsid w:val="00185B35"/>
    <w:rsid w:val="00195CB3"/>
    <w:rsid w:val="001979D5"/>
    <w:rsid w:val="001A4F30"/>
    <w:rsid w:val="001A63D8"/>
    <w:rsid w:val="001A7F26"/>
    <w:rsid w:val="001B63EA"/>
    <w:rsid w:val="001C597D"/>
    <w:rsid w:val="001C63FA"/>
    <w:rsid w:val="001D1223"/>
    <w:rsid w:val="001E58AA"/>
    <w:rsid w:val="001E68C0"/>
    <w:rsid w:val="001F03E4"/>
    <w:rsid w:val="001F52CF"/>
    <w:rsid w:val="00203F87"/>
    <w:rsid w:val="00212C4C"/>
    <w:rsid w:val="002138FD"/>
    <w:rsid w:val="00217123"/>
    <w:rsid w:val="00224848"/>
    <w:rsid w:val="00231775"/>
    <w:rsid w:val="002321F8"/>
    <w:rsid w:val="00234EA6"/>
    <w:rsid w:val="002356F1"/>
    <w:rsid w:val="00244B21"/>
    <w:rsid w:val="00246CCA"/>
    <w:rsid w:val="002661EB"/>
    <w:rsid w:val="002768A3"/>
    <w:rsid w:val="002864DA"/>
    <w:rsid w:val="002912DB"/>
    <w:rsid w:val="002918A0"/>
    <w:rsid w:val="0029303B"/>
    <w:rsid w:val="002A2CCE"/>
    <w:rsid w:val="002C19A7"/>
    <w:rsid w:val="002C7A37"/>
    <w:rsid w:val="002D6F60"/>
    <w:rsid w:val="002E3998"/>
    <w:rsid w:val="002F411D"/>
    <w:rsid w:val="00306774"/>
    <w:rsid w:val="0031111E"/>
    <w:rsid w:val="00313AED"/>
    <w:rsid w:val="00324A6C"/>
    <w:rsid w:val="00324D62"/>
    <w:rsid w:val="00326C6A"/>
    <w:rsid w:val="003303C9"/>
    <w:rsid w:val="00330F20"/>
    <w:rsid w:val="00337FF8"/>
    <w:rsid w:val="00340BFD"/>
    <w:rsid w:val="00345946"/>
    <w:rsid w:val="00347387"/>
    <w:rsid w:val="003474C6"/>
    <w:rsid w:val="003534BD"/>
    <w:rsid w:val="00363964"/>
    <w:rsid w:val="003640EF"/>
    <w:rsid w:val="00365336"/>
    <w:rsid w:val="00367E02"/>
    <w:rsid w:val="00372523"/>
    <w:rsid w:val="00372696"/>
    <w:rsid w:val="00373AB8"/>
    <w:rsid w:val="0037508F"/>
    <w:rsid w:val="00387437"/>
    <w:rsid w:val="0039172A"/>
    <w:rsid w:val="003935A2"/>
    <w:rsid w:val="003946F1"/>
    <w:rsid w:val="003A1EDD"/>
    <w:rsid w:val="003B3E4B"/>
    <w:rsid w:val="003B5294"/>
    <w:rsid w:val="003C3732"/>
    <w:rsid w:val="003C6A26"/>
    <w:rsid w:val="003D4A2E"/>
    <w:rsid w:val="003D508B"/>
    <w:rsid w:val="003D6806"/>
    <w:rsid w:val="003E46B3"/>
    <w:rsid w:val="003F107B"/>
    <w:rsid w:val="003F3299"/>
    <w:rsid w:val="003F3EBF"/>
    <w:rsid w:val="003F471B"/>
    <w:rsid w:val="00402F03"/>
    <w:rsid w:val="004053B9"/>
    <w:rsid w:val="0041496B"/>
    <w:rsid w:val="004216F5"/>
    <w:rsid w:val="0042298E"/>
    <w:rsid w:val="004276BA"/>
    <w:rsid w:val="00427DFA"/>
    <w:rsid w:val="00442963"/>
    <w:rsid w:val="004523B5"/>
    <w:rsid w:val="0045293B"/>
    <w:rsid w:val="00454980"/>
    <w:rsid w:val="00454AB2"/>
    <w:rsid w:val="00466EB0"/>
    <w:rsid w:val="00474D56"/>
    <w:rsid w:val="00475F3A"/>
    <w:rsid w:val="00477D03"/>
    <w:rsid w:val="00493A9A"/>
    <w:rsid w:val="004A3B05"/>
    <w:rsid w:val="004A734B"/>
    <w:rsid w:val="004C211E"/>
    <w:rsid w:val="004C30DC"/>
    <w:rsid w:val="004C41C4"/>
    <w:rsid w:val="004C67AD"/>
    <w:rsid w:val="004D1358"/>
    <w:rsid w:val="004E2E54"/>
    <w:rsid w:val="005023C1"/>
    <w:rsid w:val="0050742C"/>
    <w:rsid w:val="00516D27"/>
    <w:rsid w:val="005266A2"/>
    <w:rsid w:val="00527012"/>
    <w:rsid w:val="005362E6"/>
    <w:rsid w:val="005439E6"/>
    <w:rsid w:val="00543A7B"/>
    <w:rsid w:val="0054426A"/>
    <w:rsid w:val="005528CB"/>
    <w:rsid w:val="005579C8"/>
    <w:rsid w:val="00560CE9"/>
    <w:rsid w:val="00562998"/>
    <w:rsid w:val="00567413"/>
    <w:rsid w:val="00571E55"/>
    <w:rsid w:val="005756F5"/>
    <w:rsid w:val="005767C8"/>
    <w:rsid w:val="00585056"/>
    <w:rsid w:val="00590E46"/>
    <w:rsid w:val="005978DD"/>
    <w:rsid w:val="005B57D7"/>
    <w:rsid w:val="005D1C56"/>
    <w:rsid w:val="005D257C"/>
    <w:rsid w:val="005E5C12"/>
    <w:rsid w:val="005F45FC"/>
    <w:rsid w:val="006105B7"/>
    <w:rsid w:val="00614385"/>
    <w:rsid w:val="00614CC6"/>
    <w:rsid w:val="00620448"/>
    <w:rsid w:val="00622139"/>
    <w:rsid w:val="006234EF"/>
    <w:rsid w:val="006262BD"/>
    <w:rsid w:val="00627520"/>
    <w:rsid w:val="00635A9E"/>
    <w:rsid w:val="00636D26"/>
    <w:rsid w:val="00646752"/>
    <w:rsid w:val="0065406A"/>
    <w:rsid w:val="0066311D"/>
    <w:rsid w:val="00675DD0"/>
    <w:rsid w:val="00690F2D"/>
    <w:rsid w:val="00696E61"/>
    <w:rsid w:val="00697AE8"/>
    <w:rsid w:val="006A1D5F"/>
    <w:rsid w:val="006A5532"/>
    <w:rsid w:val="006A595C"/>
    <w:rsid w:val="006A61BA"/>
    <w:rsid w:val="006B00E3"/>
    <w:rsid w:val="006B4132"/>
    <w:rsid w:val="006B44A5"/>
    <w:rsid w:val="006B4C9B"/>
    <w:rsid w:val="006C16EA"/>
    <w:rsid w:val="006C49D7"/>
    <w:rsid w:val="006C69BC"/>
    <w:rsid w:val="006D1D62"/>
    <w:rsid w:val="006D1D9D"/>
    <w:rsid w:val="006E0A2D"/>
    <w:rsid w:val="006E253A"/>
    <w:rsid w:val="006E5FE1"/>
    <w:rsid w:val="006E6753"/>
    <w:rsid w:val="006F48D8"/>
    <w:rsid w:val="007003EC"/>
    <w:rsid w:val="00703157"/>
    <w:rsid w:val="00706F45"/>
    <w:rsid w:val="00711C69"/>
    <w:rsid w:val="0071695E"/>
    <w:rsid w:val="00717F38"/>
    <w:rsid w:val="007220F9"/>
    <w:rsid w:val="00727E4B"/>
    <w:rsid w:val="00735F32"/>
    <w:rsid w:val="00741473"/>
    <w:rsid w:val="007459E5"/>
    <w:rsid w:val="00746F0D"/>
    <w:rsid w:val="0075571A"/>
    <w:rsid w:val="00756314"/>
    <w:rsid w:val="00760CD5"/>
    <w:rsid w:val="00762AFC"/>
    <w:rsid w:val="007650B3"/>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0012"/>
    <w:rsid w:val="00807378"/>
    <w:rsid w:val="00821A96"/>
    <w:rsid w:val="00822076"/>
    <w:rsid w:val="00831588"/>
    <w:rsid w:val="00834F2B"/>
    <w:rsid w:val="00835605"/>
    <w:rsid w:val="00846526"/>
    <w:rsid w:val="0085050E"/>
    <w:rsid w:val="00853A50"/>
    <w:rsid w:val="00866E7C"/>
    <w:rsid w:val="00872E56"/>
    <w:rsid w:val="008735E3"/>
    <w:rsid w:val="00875722"/>
    <w:rsid w:val="00876A3D"/>
    <w:rsid w:val="008918FB"/>
    <w:rsid w:val="0089298D"/>
    <w:rsid w:val="008961EF"/>
    <w:rsid w:val="008970DC"/>
    <w:rsid w:val="008A58C3"/>
    <w:rsid w:val="008B2E2D"/>
    <w:rsid w:val="008B582E"/>
    <w:rsid w:val="008B6159"/>
    <w:rsid w:val="008C1790"/>
    <w:rsid w:val="008C1BBB"/>
    <w:rsid w:val="008C3953"/>
    <w:rsid w:val="008C6362"/>
    <w:rsid w:val="008C6FAE"/>
    <w:rsid w:val="008E3309"/>
    <w:rsid w:val="008F2923"/>
    <w:rsid w:val="008F29C9"/>
    <w:rsid w:val="00901BF8"/>
    <w:rsid w:val="00906A26"/>
    <w:rsid w:val="009076D7"/>
    <w:rsid w:val="009173B9"/>
    <w:rsid w:val="00922ABD"/>
    <w:rsid w:val="009261BE"/>
    <w:rsid w:val="00926234"/>
    <w:rsid w:val="00943859"/>
    <w:rsid w:val="0094434D"/>
    <w:rsid w:val="0094598D"/>
    <w:rsid w:val="009463DE"/>
    <w:rsid w:val="00962453"/>
    <w:rsid w:val="00976FED"/>
    <w:rsid w:val="00980F76"/>
    <w:rsid w:val="009845E7"/>
    <w:rsid w:val="00986587"/>
    <w:rsid w:val="00987E3F"/>
    <w:rsid w:val="00991F11"/>
    <w:rsid w:val="00993702"/>
    <w:rsid w:val="009A0925"/>
    <w:rsid w:val="009A0EDB"/>
    <w:rsid w:val="009A35DF"/>
    <w:rsid w:val="009A7F1E"/>
    <w:rsid w:val="009B198C"/>
    <w:rsid w:val="009B2C55"/>
    <w:rsid w:val="009B62C4"/>
    <w:rsid w:val="009B6577"/>
    <w:rsid w:val="009C33BD"/>
    <w:rsid w:val="009C4014"/>
    <w:rsid w:val="009D6A9A"/>
    <w:rsid w:val="009E0455"/>
    <w:rsid w:val="009E673A"/>
    <w:rsid w:val="00A0191C"/>
    <w:rsid w:val="00A04F98"/>
    <w:rsid w:val="00A17644"/>
    <w:rsid w:val="00A327DC"/>
    <w:rsid w:val="00A4542B"/>
    <w:rsid w:val="00A507F4"/>
    <w:rsid w:val="00A666AC"/>
    <w:rsid w:val="00A724E1"/>
    <w:rsid w:val="00A83D24"/>
    <w:rsid w:val="00A84FC9"/>
    <w:rsid w:val="00A96DFD"/>
    <w:rsid w:val="00AA083D"/>
    <w:rsid w:val="00AA25A8"/>
    <w:rsid w:val="00AA4BFA"/>
    <w:rsid w:val="00AB28E4"/>
    <w:rsid w:val="00AB3A5F"/>
    <w:rsid w:val="00AB7387"/>
    <w:rsid w:val="00AD1E81"/>
    <w:rsid w:val="00AD201F"/>
    <w:rsid w:val="00AD6C4F"/>
    <w:rsid w:val="00AE359A"/>
    <w:rsid w:val="00AE3993"/>
    <w:rsid w:val="00AE7FC0"/>
    <w:rsid w:val="00AF4C04"/>
    <w:rsid w:val="00AF654D"/>
    <w:rsid w:val="00AF6917"/>
    <w:rsid w:val="00B0649A"/>
    <w:rsid w:val="00B32CC6"/>
    <w:rsid w:val="00B3668A"/>
    <w:rsid w:val="00B411C7"/>
    <w:rsid w:val="00B47257"/>
    <w:rsid w:val="00B50807"/>
    <w:rsid w:val="00B50E02"/>
    <w:rsid w:val="00B55AF4"/>
    <w:rsid w:val="00B56EB2"/>
    <w:rsid w:val="00B57E05"/>
    <w:rsid w:val="00B602FF"/>
    <w:rsid w:val="00B62109"/>
    <w:rsid w:val="00B64F06"/>
    <w:rsid w:val="00B8515F"/>
    <w:rsid w:val="00B859DB"/>
    <w:rsid w:val="00B9092E"/>
    <w:rsid w:val="00BA033C"/>
    <w:rsid w:val="00BA2917"/>
    <w:rsid w:val="00BA43B9"/>
    <w:rsid w:val="00BB3778"/>
    <w:rsid w:val="00BB4112"/>
    <w:rsid w:val="00BB7ACF"/>
    <w:rsid w:val="00BC4A4E"/>
    <w:rsid w:val="00BD0723"/>
    <w:rsid w:val="00BE1273"/>
    <w:rsid w:val="00BF02B3"/>
    <w:rsid w:val="00BF35CF"/>
    <w:rsid w:val="00BF7EB8"/>
    <w:rsid w:val="00C11F71"/>
    <w:rsid w:val="00C123F3"/>
    <w:rsid w:val="00C2415A"/>
    <w:rsid w:val="00C26B5F"/>
    <w:rsid w:val="00C3109D"/>
    <w:rsid w:val="00C315E5"/>
    <w:rsid w:val="00C339DC"/>
    <w:rsid w:val="00C357FA"/>
    <w:rsid w:val="00C364C4"/>
    <w:rsid w:val="00C427A4"/>
    <w:rsid w:val="00C44387"/>
    <w:rsid w:val="00C470D7"/>
    <w:rsid w:val="00C515BE"/>
    <w:rsid w:val="00C52FA7"/>
    <w:rsid w:val="00C5323E"/>
    <w:rsid w:val="00C53500"/>
    <w:rsid w:val="00C635C9"/>
    <w:rsid w:val="00C77613"/>
    <w:rsid w:val="00C8137F"/>
    <w:rsid w:val="00C82EE2"/>
    <w:rsid w:val="00C86659"/>
    <w:rsid w:val="00C87337"/>
    <w:rsid w:val="00C93323"/>
    <w:rsid w:val="00C94699"/>
    <w:rsid w:val="00C95192"/>
    <w:rsid w:val="00C96477"/>
    <w:rsid w:val="00CA0541"/>
    <w:rsid w:val="00CA1412"/>
    <w:rsid w:val="00CB0AA5"/>
    <w:rsid w:val="00CB4CBE"/>
    <w:rsid w:val="00CC54F9"/>
    <w:rsid w:val="00CD135D"/>
    <w:rsid w:val="00CD3497"/>
    <w:rsid w:val="00CD434C"/>
    <w:rsid w:val="00CE131C"/>
    <w:rsid w:val="00CE49FA"/>
    <w:rsid w:val="00CE7314"/>
    <w:rsid w:val="00D374B8"/>
    <w:rsid w:val="00D4433B"/>
    <w:rsid w:val="00D47D1E"/>
    <w:rsid w:val="00D53DD5"/>
    <w:rsid w:val="00D54634"/>
    <w:rsid w:val="00D56665"/>
    <w:rsid w:val="00D56942"/>
    <w:rsid w:val="00D56F96"/>
    <w:rsid w:val="00D65887"/>
    <w:rsid w:val="00D80280"/>
    <w:rsid w:val="00D80F64"/>
    <w:rsid w:val="00D874F5"/>
    <w:rsid w:val="00DA0921"/>
    <w:rsid w:val="00DB018A"/>
    <w:rsid w:val="00DB7622"/>
    <w:rsid w:val="00DC5F75"/>
    <w:rsid w:val="00DD0C6F"/>
    <w:rsid w:val="00DD5E32"/>
    <w:rsid w:val="00DE22C4"/>
    <w:rsid w:val="00DE59B1"/>
    <w:rsid w:val="00DF26C5"/>
    <w:rsid w:val="00DF50FF"/>
    <w:rsid w:val="00DF62FA"/>
    <w:rsid w:val="00DF6382"/>
    <w:rsid w:val="00E01193"/>
    <w:rsid w:val="00E0470C"/>
    <w:rsid w:val="00E2078A"/>
    <w:rsid w:val="00E3392A"/>
    <w:rsid w:val="00E41696"/>
    <w:rsid w:val="00E459D9"/>
    <w:rsid w:val="00E471D1"/>
    <w:rsid w:val="00E500DA"/>
    <w:rsid w:val="00E52B65"/>
    <w:rsid w:val="00E643D9"/>
    <w:rsid w:val="00E66E37"/>
    <w:rsid w:val="00E72226"/>
    <w:rsid w:val="00E732D3"/>
    <w:rsid w:val="00E7357B"/>
    <w:rsid w:val="00E757FC"/>
    <w:rsid w:val="00E83F3A"/>
    <w:rsid w:val="00E87CC0"/>
    <w:rsid w:val="00E920A6"/>
    <w:rsid w:val="00E9569D"/>
    <w:rsid w:val="00E9706C"/>
    <w:rsid w:val="00EB1A12"/>
    <w:rsid w:val="00EB4378"/>
    <w:rsid w:val="00EB74F5"/>
    <w:rsid w:val="00EC7FF8"/>
    <w:rsid w:val="00ED3A93"/>
    <w:rsid w:val="00ED5F4B"/>
    <w:rsid w:val="00EF6691"/>
    <w:rsid w:val="00EF69D9"/>
    <w:rsid w:val="00F136BE"/>
    <w:rsid w:val="00F17F8F"/>
    <w:rsid w:val="00F2159E"/>
    <w:rsid w:val="00F35F0F"/>
    <w:rsid w:val="00F5798D"/>
    <w:rsid w:val="00F645C5"/>
    <w:rsid w:val="00F77FB5"/>
    <w:rsid w:val="00F8291A"/>
    <w:rsid w:val="00F84366"/>
    <w:rsid w:val="00F91D82"/>
    <w:rsid w:val="00F9287B"/>
    <w:rsid w:val="00FA11D5"/>
    <w:rsid w:val="00FA3085"/>
    <w:rsid w:val="00FB4F33"/>
    <w:rsid w:val="00FB6A58"/>
    <w:rsid w:val="00FB742B"/>
    <w:rsid w:val="00FD2BDD"/>
    <w:rsid w:val="00FD337F"/>
    <w:rsid w:val="00FE017D"/>
    <w:rsid w:val="00FE0FE4"/>
    <w:rsid w:val="00FE4BBC"/>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B1A12"/>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 w:type="character" w:customStyle="1" w:styleId="Heading3Char">
    <w:name w:val="Heading 3 Char"/>
    <w:basedOn w:val="DefaultParagraphFont"/>
    <w:link w:val="Heading3"/>
    <w:uiPriority w:val="9"/>
    <w:rsid w:val="00EB1A1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unhideWhenUsed/>
    <w:rsid w:val="00EB1A12"/>
    <w:rPr>
      <w:color w:val="0000FF"/>
      <w:u w:val="single"/>
    </w:rPr>
  </w:style>
  <w:style w:type="character" w:customStyle="1" w:styleId="mixed-citation">
    <w:name w:val="mixed-citation"/>
    <w:basedOn w:val="DefaultParagraphFont"/>
    <w:rsid w:val="00706F45"/>
  </w:style>
  <w:style w:type="character" w:customStyle="1" w:styleId="ref-title">
    <w:name w:val="ref-title"/>
    <w:basedOn w:val="DefaultParagraphFont"/>
    <w:rsid w:val="00706F45"/>
  </w:style>
  <w:style w:type="character" w:customStyle="1" w:styleId="Heading1Char">
    <w:name w:val="Heading 1 Char"/>
    <w:basedOn w:val="DefaultParagraphFont"/>
    <w:link w:val="Heading1"/>
    <w:uiPriority w:val="9"/>
    <w:rsid w:val="00706F4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06F45"/>
    <w:rPr>
      <w:rFonts w:ascii="Courier New" w:eastAsia="Times New Roman" w:hAnsi="Courier New" w:cs="Courier New"/>
      <w:sz w:val="20"/>
      <w:szCs w:val="20"/>
      <w:lang w:eastAsia="en-US"/>
    </w:rPr>
  </w:style>
  <w:style w:type="character" w:customStyle="1" w:styleId="gnkrckgcgsb">
    <w:name w:val="gnkrckgcgsb"/>
    <w:basedOn w:val="DefaultParagraphFont"/>
    <w:rsid w:val="00706F45"/>
  </w:style>
  <w:style w:type="character" w:styleId="UnresolvedMention">
    <w:name w:val="Unresolved Mention"/>
    <w:basedOn w:val="DefaultParagraphFont"/>
    <w:uiPriority w:val="99"/>
    <w:semiHidden/>
    <w:unhideWhenUsed/>
    <w:rsid w:val="00706F45"/>
    <w:rPr>
      <w:color w:val="808080"/>
      <w:shd w:val="clear" w:color="auto" w:fill="E6E6E6"/>
    </w:rPr>
  </w:style>
  <w:style w:type="character" w:styleId="FollowedHyperlink">
    <w:name w:val="FollowedHyperlink"/>
    <w:basedOn w:val="DefaultParagraphFont"/>
    <w:uiPriority w:val="99"/>
    <w:semiHidden/>
    <w:unhideWhenUsed/>
    <w:rsid w:val="007650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47504">
      <w:bodyDiv w:val="1"/>
      <w:marLeft w:val="0"/>
      <w:marRight w:val="0"/>
      <w:marTop w:val="0"/>
      <w:marBottom w:val="0"/>
      <w:divBdr>
        <w:top w:val="none" w:sz="0" w:space="0" w:color="auto"/>
        <w:left w:val="none" w:sz="0" w:space="0" w:color="auto"/>
        <w:bottom w:val="none" w:sz="0" w:space="0" w:color="auto"/>
        <w:right w:val="none" w:sz="0" w:space="0" w:color="auto"/>
      </w:divBdr>
    </w:div>
    <w:div w:id="721710334">
      <w:bodyDiv w:val="1"/>
      <w:marLeft w:val="0"/>
      <w:marRight w:val="0"/>
      <w:marTop w:val="0"/>
      <w:marBottom w:val="0"/>
      <w:divBdr>
        <w:top w:val="none" w:sz="0" w:space="0" w:color="auto"/>
        <w:left w:val="none" w:sz="0" w:space="0" w:color="auto"/>
        <w:bottom w:val="none" w:sz="0" w:space="0" w:color="auto"/>
        <w:right w:val="none" w:sz="0" w:space="0" w:color="auto"/>
      </w:divBdr>
    </w:div>
    <w:div w:id="1768424522">
      <w:bodyDiv w:val="1"/>
      <w:marLeft w:val="0"/>
      <w:marRight w:val="0"/>
      <w:marTop w:val="0"/>
      <w:marBottom w:val="0"/>
      <w:divBdr>
        <w:top w:val="none" w:sz="0" w:space="0" w:color="auto"/>
        <w:left w:val="none" w:sz="0" w:space="0" w:color="auto"/>
        <w:bottom w:val="none" w:sz="0" w:space="0" w:color="auto"/>
        <w:right w:val="none" w:sz="0" w:space="0" w:color="auto"/>
      </w:divBdr>
    </w:div>
    <w:div w:id="1776511566">
      <w:bodyDiv w:val="1"/>
      <w:marLeft w:val="0"/>
      <w:marRight w:val="0"/>
      <w:marTop w:val="0"/>
      <w:marBottom w:val="0"/>
      <w:divBdr>
        <w:top w:val="none" w:sz="0" w:space="0" w:color="auto"/>
        <w:left w:val="none" w:sz="0" w:space="0" w:color="auto"/>
        <w:bottom w:val="none" w:sz="0" w:space="0" w:color="auto"/>
        <w:right w:val="none" w:sz="0" w:space="0" w:color="auto"/>
      </w:divBdr>
    </w:div>
    <w:div w:id="21366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4B20-D432-47B9-9A21-04E52418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25</Pages>
  <Words>11220</Words>
  <Characters>63955</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Sargsyan, Davit [JRDUS]</cp:lastModifiedBy>
  <cp:revision>16</cp:revision>
  <dcterms:created xsi:type="dcterms:W3CDTF">2019-02-25T16:11:00Z</dcterms:created>
  <dcterms:modified xsi:type="dcterms:W3CDTF">2019-03-02T23:48:00Z</dcterms:modified>
</cp:coreProperties>
</file>